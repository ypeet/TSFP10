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F5C1" w14:textId="77777777" w:rsidR="00C414BA" w:rsidRDefault="00C414BA" w:rsidP="00C414BA">
      <w:pPr>
        <w:pStyle w:val="PaperTitle"/>
        <w:rPr>
          <w:lang w:val="en-US"/>
        </w:rPr>
      </w:pPr>
      <w:r>
        <w:rPr>
          <w:lang w:val="en-US"/>
        </w:rPr>
        <w:t>REYNOLDS DECOMPOSITION OF TURBULENCE CONTAINING</w:t>
      </w:r>
    </w:p>
    <w:p w14:paraId="5BFED4D0" w14:textId="77777777" w:rsidR="00C414BA" w:rsidRPr="00A67769" w:rsidRDefault="00C414BA" w:rsidP="00C414BA">
      <w:pPr>
        <w:pStyle w:val="PaperTitle"/>
        <w:rPr>
          <w:lang w:val="en-US"/>
        </w:rPr>
      </w:pPr>
      <w:r>
        <w:rPr>
          <w:lang w:val="en-US"/>
        </w:rPr>
        <w:t>SUPER-COHERENT STATES</w:t>
      </w:r>
    </w:p>
    <w:p w14:paraId="5A371863" w14:textId="77777777" w:rsidR="00C414BA" w:rsidRPr="00A67769" w:rsidRDefault="00C414BA" w:rsidP="00C414BA">
      <w:pPr>
        <w:pStyle w:val="PaperText"/>
        <w:rPr>
          <w:lang w:val="en-US"/>
        </w:rPr>
      </w:pPr>
    </w:p>
    <w:p w14:paraId="0EAF6C3A" w14:textId="77777777" w:rsidR="00C414BA" w:rsidRPr="00A67769" w:rsidRDefault="00C414BA" w:rsidP="00C414BA">
      <w:pPr>
        <w:pStyle w:val="PaperText"/>
        <w:ind w:firstLine="0"/>
        <w:rPr>
          <w:lang w:val="en-US"/>
        </w:rPr>
      </w:pPr>
    </w:p>
    <w:p w14:paraId="7AD7B3E0" w14:textId="77777777" w:rsidR="00C414BA" w:rsidRPr="00A67769" w:rsidRDefault="00C414BA" w:rsidP="00C414BA">
      <w:pPr>
        <w:pStyle w:val="AuthorName"/>
        <w:tabs>
          <w:tab w:val="left" w:pos="90"/>
        </w:tabs>
        <w:rPr>
          <w:lang w:val="en-US" w:eastAsia="ko-KR"/>
        </w:rPr>
      </w:pPr>
      <w:r>
        <w:rPr>
          <w:lang w:val="en-US" w:eastAsia="ko-KR"/>
        </w:rPr>
        <w:t>Ronald Adrian</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A67769">
        <w:rPr>
          <w:lang w:val="en-US" w:eastAsia="ko-KR"/>
        </w:rPr>
        <w:tab/>
      </w:r>
      <w:r>
        <w:rPr>
          <w:lang w:val="en-US" w:eastAsia="ko-KR"/>
        </w:rPr>
        <w:t>Philip Sakievich</w:t>
      </w:r>
    </w:p>
    <w:p w14:paraId="401C8B2A" w14:textId="77777777" w:rsidR="00C414BA" w:rsidRPr="00A67769" w:rsidRDefault="00C414BA" w:rsidP="00C414BA">
      <w:pPr>
        <w:pStyle w:val="AuthorInformation"/>
        <w:tabs>
          <w:tab w:val="left" w:pos="90"/>
        </w:tabs>
        <w:rPr>
          <w:lang w:val="en-US" w:eastAsia="ko-KR"/>
        </w:rPr>
      </w:pPr>
    </w:p>
    <w:p w14:paraId="2213AE97" w14:textId="77777777" w:rsidR="00C414BA" w:rsidRPr="00A67769" w:rsidRDefault="00C414BA" w:rsidP="00C414BA">
      <w:pPr>
        <w:pStyle w:val="AuthorInformation"/>
        <w:tabs>
          <w:tab w:val="left" w:pos="90"/>
        </w:tabs>
        <w:rPr>
          <w:lang w:val="en-US"/>
        </w:rPr>
      </w:pPr>
      <w:r w:rsidRPr="005D7FEF">
        <w:rPr>
          <w:lang w:val="en-US" w:eastAsia="ko-KR"/>
        </w:rPr>
        <w:t>School for Engineering of Matter</w:t>
      </w:r>
      <w:r>
        <w:rPr>
          <w:lang w:val="en-US" w:eastAsia="ko-KR"/>
        </w:rPr>
        <w:tab/>
        <w:t>,</w:t>
      </w:r>
      <w:r>
        <w:rPr>
          <w:lang w:val="en-US" w:eastAsia="ko-KR"/>
        </w:rPr>
        <w:tab/>
      </w:r>
      <w:r w:rsidRPr="00A67769">
        <w:rPr>
          <w:lang w:val="en-US" w:eastAsia="ko-KR"/>
        </w:rPr>
        <w:tab/>
      </w:r>
      <w:r w:rsidRPr="005D7FEF">
        <w:rPr>
          <w:lang w:val="en-US" w:eastAsia="ko-KR"/>
        </w:rPr>
        <w:t>School for Engineering of Matter</w:t>
      </w:r>
      <w:r>
        <w:rPr>
          <w:lang w:val="en-US" w:eastAsia="ko-KR"/>
        </w:rPr>
        <w:t>,</w:t>
      </w:r>
    </w:p>
    <w:p w14:paraId="681D92A5" w14:textId="77777777" w:rsidR="00C414BA" w:rsidRDefault="00C414BA" w:rsidP="00C414BA">
      <w:pPr>
        <w:pStyle w:val="AuthorInformation"/>
        <w:tabs>
          <w:tab w:val="left" w:pos="90"/>
        </w:tabs>
        <w:rPr>
          <w:lang w:val="en-US" w:eastAsia="ko-KR"/>
        </w:rPr>
      </w:pPr>
      <w:r w:rsidRPr="005D7FEF">
        <w:rPr>
          <w:lang w:val="en-US" w:eastAsia="ko-KR"/>
        </w:rPr>
        <w:t>Transport and Energy,</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5D7FEF">
        <w:rPr>
          <w:lang w:val="en-US" w:eastAsia="ko-KR"/>
        </w:rPr>
        <w:t>Transport and Energy,</w:t>
      </w:r>
      <w:bookmarkStart w:id="0" w:name="OLE_LINK1"/>
      <w:bookmarkStart w:id="1" w:name="OLE_LINK2"/>
    </w:p>
    <w:p w14:paraId="518FC232" w14:textId="77777777" w:rsidR="00C414BA" w:rsidRDefault="00C414BA" w:rsidP="00C414BA">
      <w:pPr>
        <w:pStyle w:val="AuthorInformation"/>
        <w:tabs>
          <w:tab w:val="left" w:pos="90"/>
        </w:tabs>
        <w:rPr>
          <w:lang w:eastAsia="ko-KR"/>
        </w:rPr>
      </w:pPr>
      <w:r w:rsidRPr="005D7FEF">
        <w:rPr>
          <w:lang w:eastAsia="ko-KR"/>
        </w:rPr>
        <w:t>Arizona State University,</w:t>
      </w:r>
      <w:r>
        <w:rPr>
          <w:lang w:eastAsia="ko-KR"/>
        </w:rPr>
        <w:tab/>
      </w:r>
      <w:r>
        <w:rPr>
          <w:lang w:eastAsia="ko-KR"/>
        </w:rPr>
        <w:tab/>
      </w:r>
      <w:r>
        <w:rPr>
          <w:lang w:eastAsia="ko-KR"/>
        </w:rPr>
        <w:tab/>
      </w:r>
      <w:r w:rsidRPr="005D7FEF">
        <w:rPr>
          <w:lang w:eastAsia="ko-KR"/>
        </w:rPr>
        <w:t>Arizona State University,</w:t>
      </w:r>
    </w:p>
    <w:p w14:paraId="1319D47B" w14:textId="77777777" w:rsidR="00C414BA" w:rsidRPr="005D7FEF" w:rsidRDefault="00C414BA" w:rsidP="00C414BA">
      <w:pPr>
        <w:pStyle w:val="AuthorInformation"/>
        <w:tabs>
          <w:tab w:val="left" w:pos="90"/>
        </w:tabs>
        <w:rPr>
          <w:lang w:val="en-US" w:eastAsia="ko-KR"/>
        </w:rPr>
      </w:pPr>
      <w:r w:rsidRPr="005D7FEF">
        <w:rPr>
          <w:lang w:eastAsia="ko-KR"/>
        </w:rPr>
        <w:t>Tempe, AZ 6106, USA</w:t>
      </w:r>
      <w:r>
        <w:rPr>
          <w:lang w:eastAsia="ko-KR"/>
        </w:rPr>
        <w:tab/>
      </w:r>
      <w:r>
        <w:rPr>
          <w:lang w:eastAsia="ko-KR"/>
        </w:rPr>
        <w:tab/>
      </w:r>
      <w:r>
        <w:rPr>
          <w:lang w:eastAsia="ko-KR"/>
        </w:rPr>
        <w:tab/>
      </w:r>
      <w:r>
        <w:rPr>
          <w:lang w:eastAsia="ko-KR"/>
        </w:rPr>
        <w:tab/>
      </w:r>
      <w:r w:rsidRPr="005D7FEF">
        <w:rPr>
          <w:lang w:eastAsia="ko-KR"/>
        </w:rPr>
        <w:t>Tempe, AZ 6106, USA</w:t>
      </w:r>
    </w:p>
    <w:bookmarkEnd w:id="0"/>
    <w:bookmarkEnd w:id="1"/>
    <w:p w14:paraId="60F91DC4" w14:textId="77777777" w:rsidR="00C414BA" w:rsidRPr="00A67769" w:rsidRDefault="00C414BA" w:rsidP="00C414BA">
      <w:pPr>
        <w:pStyle w:val="AuthorInformation"/>
        <w:tabs>
          <w:tab w:val="left" w:pos="90"/>
        </w:tabs>
        <w:rPr>
          <w:lang w:val="en-US" w:eastAsia="ko-KR"/>
        </w:rPr>
      </w:pPr>
      <w:r>
        <w:rPr>
          <w:lang w:val="en-US" w:eastAsia="ko-KR"/>
        </w:rPr>
        <w:t xml:space="preserve">     </w:t>
      </w:r>
      <w:r w:rsidRPr="00015CB4">
        <w:rPr>
          <w:lang w:val="en-US" w:eastAsia="ko-KR"/>
        </w:rPr>
        <w:t>rjadrian@asu.edu</w:t>
      </w:r>
      <w:r>
        <w:rPr>
          <w:lang w:val="en-US" w:eastAsia="ko-KR"/>
        </w:rPr>
        <w:tab/>
      </w:r>
      <w:r>
        <w:rPr>
          <w:lang w:val="en-US" w:eastAsia="ko-KR"/>
        </w:rPr>
        <w:tab/>
      </w:r>
      <w:r>
        <w:rPr>
          <w:lang w:val="en-US" w:eastAsia="ko-KR"/>
        </w:rPr>
        <w:tab/>
        <w:t xml:space="preserve">              </w:t>
      </w:r>
      <w:r w:rsidRPr="00015CB4">
        <w:rPr>
          <w:lang w:val="en-US" w:eastAsia="ko-KR"/>
        </w:rPr>
        <w:t>psakievich@gmail.com</w:t>
      </w:r>
    </w:p>
    <w:p w14:paraId="4FF7D30D" w14:textId="77777777" w:rsidR="00C414BA" w:rsidRPr="00A67769" w:rsidRDefault="00C414BA" w:rsidP="00C414BA">
      <w:pPr>
        <w:pStyle w:val="AuthorName"/>
        <w:tabs>
          <w:tab w:val="left" w:pos="90"/>
        </w:tabs>
        <w:rPr>
          <w:lang w:val="en-US" w:eastAsia="ko-KR"/>
        </w:rPr>
      </w:pPr>
      <w:r>
        <w:rPr>
          <w:lang w:val="en-US" w:eastAsia="ko-KR"/>
        </w:rPr>
        <w:t>Yulia Peet</w:t>
      </w:r>
    </w:p>
    <w:p w14:paraId="7168744F" w14:textId="77777777" w:rsidR="00C414BA" w:rsidRPr="00A67769" w:rsidRDefault="00C414BA" w:rsidP="00C414BA">
      <w:pPr>
        <w:pStyle w:val="AuthorInformation"/>
        <w:tabs>
          <w:tab w:val="left" w:pos="90"/>
        </w:tabs>
        <w:rPr>
          <w:lang w:val="en-US" w:eastAsia="ko-KR"/>
        </w:rPr>
      </w:pPr>
    </w:p>
    <w:p w14:paraId="4F42EBB1" w14:textId="77777777" w:rsidR="00C414BA" w:rsidRDefault="00C414BA" w:rsidP="00C414BA">
      <w:pPr>
        <w:pStyle w:val="AuthorInformation"/>
        <w:tabs>
          <w:tab w:val="left" w:pos="90"/>
        </w:tabs>
        <w:rPr>
          <w:lang w:val="en-US" w:eastAsia="ko-KR"/>
        </w:rPr>
      </w:pPr>
      <w:r w:rsidRPr="005D7FEF">
        <w:rPr>
          <w:lang w:val="en-US" w:eastAsia="ko-KR"/>
        </w:rPr>
        <w:t>School for Engineering of Matter</w:t>
      </w:r>
      <w:r>
        <w:rPr>
          <w:lang w:val="en-US" w:eastAsia="ko-KR"/>
        </w:rPr>
        <w:t xml:space="preserve">, </w:t>
      </w:r>
      <w:r w:rsidRPr="005D7FEF">
        <w:rPr>
          <w:lang w:val="en-US" w:eastAsia="ko-KR"/>
        </w:rPr>
        <w:t>Transport and Energy,</w:t>
      </w:r>
      <w:r w:rsidRPr="00A67769">
        <w:rPr>
          <w:lang w:val="en-US" w:eastAsia="ko-KR"/>
        </w:rPr>
        <w:tab/>
      </w:r>
      <w:r>
        <w:rPr>
          <w:lang w:val="en-US" w:eastAsia="ko-KR"/>
        </w:rPr>
        <w:t xml:space="preserve"> </w:t>
      </w:r>
    </w:p>
    <w:p w14:paraId="5558BBD8" w14:textId="77777777" w:rsidR="00C414BA" w:rsidRDefault="00C414BA" w:rsidP="00C414BA">
      <w:pPr>
        <w:pStyle w:val="AuthorInformation"/>
        <w:tabs>
          <w:tab w:val="left" w:pos="90"/>
        </w:tabs>
        <w:rPr>
          <w:lang w:eastAsia="ko-KR"/>
        </w:rPr>
      </w:pPr>
      <w:r w:rsidRPr="005D7FEF">
        <w:rPr>
          <w:lang w:eastAsia="ko-KR"/>
        </w:rPr>
        <w:t>Arizona State University,</w:t>
      </w:r>
    </w:p>
    <w:p w14:paraId="482B1F71" w14:textId="77777777" w:rsidR="00C414BA" w:rsidRDefault="00C414BA" w:rsidP="00C414BA">
      <w:pPr>
        <w:jc w:val="center"/>
        <w:rPr>
          <w:rFonts w:ascii="Helvetica" w:eastAsia="Malgun Gothic" w:hAnsi="Helvetica"/>
          <w:sz w:val="20"/>
          <w:lang w:eastAsia="ko-KR"/>
        </w:rPr>
      </w:pPr>
      <w:r w:rsidRPr="005F20F4">
        <w:rPr>
          <w:rFonts w:ascii="Helvetica" w:eastAsia="Malgun Gothic" w:hAnsi="Helvetica"/>
          <w:sz w:val="20"/>
          <w:lang w:eastAsia="ko-KR"/>
        </w:rPr>
        <w:t xml:space="preserve">Tempe, AZ 6106, USA </w:t>
      </w:r>
    </w:p>
    <w:p w14:paraId="396200F3" w14:textId="77777777" w:rsidR="00C414BA" w:rsidRPr="00E26119" w:rsidRDefault="00C414BA" w:rsidP="00C414BA">
      <w:pPr>
        <w:jc w:val="center"/>
        <w:rPr>
          <w:rFonts w:ascii="Helvetica" w:eastAsia="Malgun Gothic" w:hAnsi="Helvetica"/>
          <w:sz w:val="20"/>
          <w:lang w:eastAsia="ko-KR"/>
        </w:rPr>
        <w:sectPr w:rsidR="00C414BA" w:rsidRPr="00E26119" w:rsidSect="00C414BA">
          <w:headerReference w:type="default" r:id="rId6"/>
          <w:footerReference w:type="default" r:id="rId7"/>
          <w:type w:val="continuous"/>
          <w:pgSz w:w="12240" w:h="15840"/>
          <w:pgMar w:top="1440" w:right="990" w:bottom="1440" w:left="990" w:header="720" w:footer="387" w:gutter="0"/>
          <w:cols w:space="720"/>
          <w:docGrid w:linePitch="360"/>
        </w:sectPr>
      </w:pPr>
      <w:r w:rsidRPr="00B06F89">
        <w:rPr>
          <w:rFonts w:ascii="Helvetica" w:eastAsia="Malgun Gothic" w:hAnsi="Helvetica"/>
          <w:sz w:val="20"/>
          <w:lang w:eastAsia="ko-KR"/>
        </w:rPr>
        <w:t>ypeet</w:t>
      </w:r>
      <w:r>
        <w:rPr>
          <w:rFonts w:ascii="Helvetica" w:eastAsia="Malgun Gothic" w:hAnsi="Helvetica"/>
          <w:sz w:val="20"/>
          <w:lang w:eastAsia="ko-KR"/>
        </w:rPr>
        <w:t>@asu</w:t>
      </w:r>
    </w:p>
    <w:p w14:paraId="52B845D3" w14:textId="77777777" w:rsidR="00022241" w:rsidRDefault="004C1A29" w:rsidP="00EE04B8">
      <w:pPr>
        <w:spacing w:line="360" w:lineRule="auto"/>
        <w:ind w:firstLine="288"/>
      </w:pPr>
    </w:p>
    <w:p w14:paraId="4A7A2B65" w14:textId="77777777" w:rsidR="00C414BA" w:rsidRPr="004E19F7" w:rsidRDefault="00C414BA" w:rsidP="00EE04B8">
      <w:pPr>
        <w:spacing w:line="360" w:lineRule="auto"/>
        <w:ind w:firstLine="288"/>
        <w:rPr>
          <w:sz w:val="20"/>
          <w:szCs w:val="20"/>
        </w:rPr>
      </w:pPr>
    </w:p>
    <w:p w14:paraId="582EF9F0" w14:textId="77777777" w:rsidR="004E19F7" w:rsidRPr="004E19F7" w:rsidRDefault="004E19F7" w:rsidP="00C414BA">
      <w:pPr>
        <w:pStyle w:val="PaperText"/>
        <w:ind w:firstLine="0"/>
        <w:rPr>
          <w:rFonts w:ascii="Helvetica" w:hAnsi="Helvetica"/>
          <w:sz w:val="20"/>
          <w:szCs w:val="20"/>
          <w:lang w:val="en-US"/>
        </w:rPr>
        <w:sectPr w:rsidR="004E19F7" w:rsidRPr="004E19F7" w:rsidSect="00EE04B8">
          <w:headerReference w:type="default" r:id="rId8"/>
          <w:type w:val="continuous"/>
          <w:pgSz w:w="12240" w:h="15840"/>
          <w:pgMar w:top="1440" w:right="1440" w:bottom="1440" w:left="1440" w:header="720" w:footer="720" w:gutter="0"/>
          <w:cols w:space="720"/>
          <w:docGrid w:linePitch="360"/>
        </w:sectPr>
      </w:pPr>
    </w:p>
    <w:p w14:paraId="5C44A33E" w14:textId="4F06EFEB" w:rsidR="00C414BA" w:rsidRDefault="00C414BA" w:rsidP="00C414BA">
      <w:pPr>
        <w:pStyle w:val="PaperText"/>
        <w:ind w:firstLine="0"/>
        <w:rPr>
          <w:rFonts w:ascii="Helvetica" w:hAnsi="Helvetica"/>
          <w:sz w:val="20"/>
          <w:szCs w:val="20"/>
          <w:lang w:val="en-US"/>
        </w:rPr>
      </w:pPr>
      <w:r w:rsidRPr="004E19F7">
        <w:rPr>
          <w:rFonts w:ascii="Helvetica" w:hAnsi="Helvetica"/>
          <w:sz w:val="20"/>
          <w:szCs w:val="20"/>
          <w:lang w:val="en-US"/>
        </w:rPr>
        <w:lastRenderedPageBreak/>
        <w:t>ABSTRACT</w:t>
      </w:r>
    </w:p>
    <w:p w14:paraId="18466CDC" w14:textId="77777777" w:rsidR="00696849" w:rsidRPr="004E19F7" w:rsidRDefault="00696849" w:rsidP="00C414BA">
      <w:pPr>
        <w:pStyle w:val="PaperText"/>
        <w:ind w:firstLine="0"/>
        <w:rPr>
          <w:rFonts w:ascii="Helvetica" w:hAnsi="Helvetica"/>
          <w:sz w:val="20"/>
          <w:szCs w:val="20"/>
          <w:lang w:val="en-US"/>
        </w:rPr>
      </w:pPr>
    </w:p>
    <w:p w14:paraId="503759A3" w14:textId="54A9C57C" w:rsidR="00C414BA" w:rsidRPr="004E19F7" w:rsidRDefault="0020210B" w:rsidP="004E19F7">
      <w:pPr>
        <w:pStyle w:val="PaperText"/>
        <w:jc w:val="left"/>
        <w:rPr>
          <w:sz w:val="20"/>
          <w:szCs w:val="20"/>
          <w:lang w:val="en-US"/>
        </w:rPr>
      </w:pPr>
      <w:r w:rsidRPr="004E19F7">
        <w:rPr>
          <w:sz w:val="20"/>
          <w:szCs w:val="20"/>
          <w:lang w:val="en-US"/>
        </w:rPr>
        <w:t>A vexing</w:t>
      </w:r>
      <w:r w:rsidR="004E19F7" w:rsidRPr="004E19F7">
        <w:rPr>
          <w:sz w:val="20"/>
          <w:szCs w:val="20"/>
          <w:lang w:val="en-US"/>
        </w:rPr>
        <w:t xml:space="preserve"> </w:t>
      </w:r>
      <w:r w:rsidR="00C414BA" w:rsidRPr="004E19F7">
        <w:rPr>
          <w:sz w:val="20"/>
          <w:szCs w:val="20"/>
          <w:lang w:val="en-US"/>
        </w:rPr>
        <w:t>prob</w:t>
      </w:r>
      <w:r w:rsidR="004E19F7" w:rsidRPr="004E19F7">
        <w:rPr>
          <w:sz w:val="20"/>
          <w:szCs w:val="20"/>
          <w:lang w:val="en-US"/>
        </w:rPr>
        <w:t>lem</w:t>
      </w:r>
      <w:r w:rsidRPr="004E19F7">
        <w:rPr>
          <w:sz w:val="20"/>
          <w:szCs w:val="20"/>
          <w:lang w:val="en-US"/>
        </w:rPr>
        <w:t xml:space="preserve"> </w:t>
      </w:r>
      <w:r w:rsidR="00C414BA" w:rsidRPr="004E19F7">
        <w:rPr>
          <w:sz w:val="20"/>
          <w:szCs w:val="20"/>
          <w:lang w:val="en-US"/>
        </w:rPr>
        <w:t>occurs in certain flows when long, but finite, time-average estimates of the mean flow fail to exhibit the symmetry properties imposed by boundary conditions and physics. The mean field becomes suspect, making it difficult, or even incorrect to apply Reynolds decomposition. The problem occurs when the flow exhibits ‘super-coherent’ states, i.e. states of flow having coherence times much longer than</w:t>
      </w:r>
      <w:r w:rsidR="005F779F">
        <w:rPr>
          <w:sz w:val="20"/>
          <w:szCs w:val="20"/>
          <w:lang w:val="en-US"/>
        </w:rPr>
        <w:t xml:space="preserve"> the averaging times </w:t>
      </w:r>
      <w:r w:rsidR="002343FF">
        <w:rPr>
          <w:sz w:val="20"/>
          <w:szCs w:val="20"/>
          <w:lang w:val="en-US"/>
        </w:rPr>
        <w:t>used in typical turbulence experiments</w:t>
      </w:r>
      <w:r w:rsidR="00C414BA" w:rsidRPr="004E19F7">
        <w:rPr>
          <w:sz w:val="20"/>
          <w:szCs w:val="20"/>
          <w:lang w:val="en-US"/>
        </w:rPr>
        <w:t xml:space="preserve">. Turbulent Rayleigh-Benard convection (RBC) is one such flow, and it will be used here as an example to illustrate and explain this phenomenon. The study </w:t>
      </w:r>
      <w:r w:rsidR="00524903" w:rsidRPr="004E19F7">
        <w:rPr>
          <w:sz w:val="20"/>
          <w:szCs w:val="20"/>
          <w:lang w:val="en-US"/>
        </w:rPr>
        <w:t>focu</w:t>
      </w:r>
      <w:r w:rsidR="00C414BA" w:rsidRPr="004E19F7">
        <w:rPr>
          <w:sz w:val="20"/>
          <w:szCs w:val="20"/>
          <w:lang w:val="en-US"/>
        </w:rPr>
        <w:t xml:space="preserve">ses on a turbulent RBC experiment </w:t>
      </w:r>
      <w:r w:rsidR="004E19F7" w:rsidRPr="004E19F7">
        <w:rPr>
          <w:sz w:val="20"/>
          <w:szCs w:val="20"/>
          <w:lang w:val="en-US"/>
        </w:rPr>
        <w:t xml:space="preserve">(Fernandez, R. 2000) </w:t>
      </w:r>
      <w:r w:rsidR="00C414BA" w:rsidRPr="004E19F7">
        <w:rPr>
          <w:sz w:val="20"/>
          <w:szCs w:val="20"/>
          <w:lang w:val="en-US"/>
        </w:rPr>
        <w:t xml:space="preserve">in a 6.3:1 (diameter: depth) aspect-ratio vertical cylinder </w:t>
      </w:r>
      <w:r w:rsidR="004E19F7">
        <w:rPr>
          <w:sz w:val="20"/>
          <w:szCs w:val="20"/>
          <w:lang w:val="en-US"/>
        </w:rPr>
        <w:t xml:space="preserve">that supplemented time averaging with </w:t>
      </w:r>
      <w:r w:rsidR="00C414BA" w:rsidRPr="004E19F7">
        <w:rPr>
          <w:sz w:val="20"/>
          <w:szCs w:val="20"/>
          <w:lang w:val="en-US"/>
        </w:rPr>
        <w:t>true ense</w:t>
      </w:r>
      <w:r w:rsidR="00FC19B6" w:rsidRPr="004E19F7">
        <w:rPr>
          <w:sz w:val="20"/>
          <w:szCs w:val="20"/>
          <w:lang w:val="en-US"/>
        </w:rPr>
        <w:t>mble averaging to achieve almost zero mean flow</w:t>
      </w:r>
      <w:r w:rsidR="00C414BA" w:rsidRPr="004E19F7">
        <w:rPr>
          <w:sz w:val="20"/>
          <w:szCs w:val="20"/>
          <w:lang w:val="en-US"/>
        </w:rPr>
        <w:t>. To obtain a three-dimensional time-varying picture of the mechanisms at work, the experiment is simulated by direct numerical simulation of the Boussinesq equations (Sakievich, et al. 2016). Three types of super-coherent states, associated with the symmetries of the flow, are found to bias the mean flow</w:t>
      </w:r>
      <w:r w:rsidR="003D2508">
        <w:rPr>
          <w:sz w:val="20"/>
          <w:szCs w:val="20"/>
          <w:lang w:val="en-US"/>
        </w:rPr>
        <w:t>,</w:t>
      </w:r>
      <w:r w:rsidR="00C414BA" w:rsidRPr="004E19F7">
        <w:rPr>
          <w:sz w:val="20"/>
          <w:szCs w:val="20"/>
          <w:lang w:val="en-US"/>
        </w:rPr>
        <w:t xml:space="preserve"> unless steps are taken to sample each state with equal probability.  </w:t>
      </w:r>
    </w:p>
    <w:p w14:paraId="4BDF9ADB" w14:textId="77777777" w:rsidR="00C414BA" w:rsidRPr="004E19F7" w:rsidRDefault="00C414BA" w:rsidP="004E19F7">
      <w:pPr>
        <w:spacing w:line="360" w:lineRule="auto"/>
        <w:ind w:firstLine="288"/>
        <w:rPr>
          <w:sz w:val="20"/>
          <w:szCs w:val="20"/>
        </w:rPr>
      </w:pPr>
    </w:p>
    <w:p w14:paraId="1C8E4A77" w14:textId="77777777" w:rsidR="00C414BA" w:rsidRDefault="00C414BA" w:rsidP="004E19F7">
      <w:pPr>
        <w:pStyle w:val="PaperText"/>
        <w:ind w:firstLine="0"/>
        <w:jc w:val="left"/>
        <w:rPr>
          <w:rFonts w:ascii="Helvetica" w:hAnsi="Helvetica"/>
          <w:sz w:val="20"/>
          <w:szCs w:val="20"/>
          <w:lang w:val="en-US"/>
        </w:rPr>
      </w:pPr>
      <w:r w:rsidRPr="004E19F7">
        <w:rPr>
          <w:rFonts w:ascii="Helvetica" w:hAnsi="Helvetica"/>
          <w:sz w:val="20"/>
          <w:szCs w:val="20"/>
          <w:lang w:val="en-US"/>
        </w:rPr>
        <w:t>INTRODUCTION</w:t>
      </w:r>
    </w:p>
    <w:p w14:paraId="7ECCF7AC" w14:textId="77777777" w:rsidR="00696849" w:rsidRPr="004E19F7" w:rsidRDefault="00696849" w:rsidP="004E19F7">
      <w:pPr>
        <w:pStyle w:val="PaperText"/>
        <w:ind w:firstLine="0"/>
        <w:jc w:val="left"/>
        <w:rPr>
          <w:rFonts w:ascii="Helvetica" w:hAnsi="Helvetica"/>
          <w:sz w:val="20"/>
          <w:szCs w:val="20"/>
          <w:lang w:val="en-US"/>
        </w:rPr>
      </w:pPr>
    </w:p>
    <w:p w14:paraId="37217DCE" w14:textId="2C3C3F39" w:rsidR="006706D9" w:rsidRDefault="00583ACA" w:rsidP="006706D9">
      <w:pPr>
        <w:pStyle w:val="PaperText"/>
        <w:ind w:firstLine="288"/>
        <w:jc w:val="left"/>
        <w:rPr>
          <w:sz w:val="20"/>
          <w:szCs w:val="20"/>
          <w:lang w:val="en-US"/>
        </w:rPr>
      </w:pPr>
      <w:r>
        <w:rPr>
          <w:sz w:val="20"/>
          <w:szCs w:val="20"/>
          <w:lang w:val="en-US"/>
        </w:rPr>
        <w:t>Reynolds decomposition is fundamen</w:t>
      </w:r>
      <w:r w:rsidR="00D4156E">
        <w:rPr>
          <w:sz w:val="20"/>
          <w:szCs w:val="20"/>
          <w:lang w:val="en-US"/>
        </w:rPr>
        <w:t>tal in the analysis of turbulence</w:t>
      </w:r>
      <w:r>
        <w:rPr>
          <w:sz w:val="20"/>
          <w:szCs w:val="20"/>
          <w:lang w:val="en-US"/>
        </w:rPr>
        <w:t xml:space="preserve">, </w:t>
      </w:r>
      <w:r w:rsidR="00D4156E">
        <w:rPr>
          <w:sz w:val="20"/>
          <w:szCs w:val="20"/>
          <w:lang w:val="en-US"/>
        </w:rPr>
        <w:t>and measurement of the mean flow must be accurate to within a small fraction of the turbulent fluctuation intensity</w:t>
      </w:r>
      <w:r w:rsidR="00B8498B">
        <w:rPr>
          <w:sz w:val="20"/>
          <w:szCs w:val="20"/>
          <w:lang w:val="en-US"/>
        </w:rPr>
        <w:t xml:space="preserve"> </w:t>
      </w:r>
      <w:r w:rsidR="00D4156E">
        <w:rPr>
          <w:sz w:val="20"/>
          <w:szCs w:val="20"/>
          <w:lang w:val="en-US"/>
        </w:rPr>
        <w:t xml:space="preserve">to properly define the turbulent fluctuating field. </w:t>
      </w:r>
      <w:r w:rsidR="00E52533">
        <w:rPr>
          <w:sz w:val="20"/>
          <w:szCs w:val="20"/>
          <w:lang w:val="en-US"/>
        </w:rPr>
        <w:t>The rules for averaging the results of t</w:t>
      </w:r>
      <w:r w:rsidR="00E10B2B">
        <w:rPr>
          <w:sz w:val="20"/>
          <w:szCs w:val="20"/>
          <w:lang w:val="en-US"/>
        </w:rPr>
        <w:t xml:space="preserve">urbulent flow experiments, physical or numerical, </w:t>
      </w:r>
      <w:r w:rsidR="00E52533">
        <w:rPr>
          <w:sz w:val="20"/>
          <w:szCs w:val="20"/>
          <w:lang w:val="en-US"/>
        </w:rPr>
        <w:t xml:space="preserve">are quite simple: </w:t>
      </w:r>
      <w:r w:rsidR="00B8498B">
        <w:rPr>
          <w:sz w:val="20"/>
          <w:szCs w:val="20"/>
          <w:lang w:val="en-US"/>
        </w:rPr>
        <w:t xml:space="preserve">infinite </w:t>
      </w:r>
      <w:r w:rsidR="006706D9">
        <w:rPr>
          <w:sz w:val="20"/>
          <w:szCs w:val="20"/>
          <w:lang w:val="en-US"/>
        </w:rPr>
        <w:t>averages over time are unbiased if the flow is statisti</w:t>
      </w:r>
      <w:r w:rsidR="00C24133">
        <w:rPr>
          <w:sz w:val="20"/>
          <w:szCs w:val="20"/>
          <w:lang w:val="en-US"/>
        </w:rPr>
        <w:t>cally stationary</w:t>
      </w:r>
      <w:r w:rsidR="00B8498B">
        <w:rPr>
          <w:sz w:val="20"/>
          <w:szCs w:val="20"/>
          <w:lang w:val="en-US"/>
        </w:rPr>
        <w:t xml:space="preserve"> and ergodic</w:t>
      </w:r>
      <w:r w:rsidR="00C24133">
        <w:rPr>
          <w:sz w:val="20"/>
          <w:szCs w:val="20"/>
          <w:lang w:val="en-US"/>
        </w:rPr>
        <w:t>;</w:t>
      </w:r>
      <w:r w:rsidR="006706D9">
        <w:rPr>
          <w:sz w:val="20"/>
          <w:szCs w:val="20"/>
          <w:lang w:val="en-US"/>
        </w:rPr>
        <w:t xml:space="preserve"> </w:t>
      </w:r>
      <w:r w:rsidR="00B8498B">
        <w:rPr>
          <w:sz w:val="20"/>
          <w:szCs w:val="20"/>
          <w:lang w:val="en-US"/>
        </w:rPr>
        <w:t xml:space="preserve">infinite </w:t>
      </w:r>
      <w:r w:rsidR="006706D9">
        <w:rPr>
          <w:sz w:val="20"/>
          <w:szCs w:val="20"/>
          <w:lang w:val="en-US"/>
        </w:rPr>
        <w:t>averages over space are unbiased if the flow is statistically homogeneous in the averaging direction(s)</w:t>
      </w:r>
      <w:r w:rsidR="00B8498B">
        <w:rPr>
          <w:sz w:val="20"/>
          <w:szCs w:val="20"/>
          <w:lang w:val="en-US"/>
        </w:rPr>
        <w:t xml:space="preserve"> and ergodic</w:t>
      </w:r>
      <w:r w:rsidR="00C24133">
        <w:rPr>
          <w:sz w:val="20"/>
          <w:szCs w:val="20"/>
          <w:lang w:val="en-US"/>
        </w:rPr>
        <w:t xml:space="preserve">; and </w:t>
      </w:r>
      <w:r w:rsidR="00B8498B">
        <w:rPr>
          <w:sz w:val="20"/>
          <w:szCs w:val="20"/>
          <w:lang w:val="en-US"/>
        </w:rPr>
        <w:t xml:space="preserve">finite </w:t>
      </w:r>
      <w:r w:rsidR="00092F25">
        <w:rPr>
          <w:sz w:val="20"/>
          <w:szCs w:val="20"/>
          <w:lang w:val="en-US"/>
        </w:rPr>
        <w:t xml:space="preserve">averages converge </w:t>
      </w:r>
      <w:r w:rsidR="00B8498B">
        <w:rPr>
          <w:sz w:val="20"/>
          <w:szCs w:val="20"/>
          <w:lang w:val="en-US"/>
        </w:rPr>
        <w:t xml:space="preserve">to the infinite averages </w:t>
      </w:r>
      <w:r w:rsidR="00092F25">
        <w:rPr>
          <w:sz w:val="20"/>
          <w:szCs w:val="20"/>
          <w:lang w:val="en-US"/>
        </w:rPr>
        <w:t>with small random error if they are</w:t>
      </w:r>
      <w:r w:rsidR="00C24133">
        <w:rPr>
          <w:sz w:val="20"/>
          <w:szCs w:val="20"/>
          <w:lang w:val="en-US"/>
        </w:rPr>
        <w:t xml:space="preserve"> performed over </w:t>
      </w:r>
      <w:r w:rsidR="001A593A">
        <w:rPr>
          <w:sz w:val="20"/>
          <w:szCs w:val="20"/>
          <w:lang w:val="en-US"/>
        </w:rPr>
        <w:t>many thousand integral scales (in time or space).</w:t>
      </w:r>
      <w:r w:rsidR="006706D9">
        <w:rPr>
          <w:sz w:val="20"/>
          <w:szCs w:val="20"/>
          <w:lang w:val="en-US"/>
        </w:rPr>
        <w:t xml:space="preserve"> </w:t>
      </w:r>
      <w:r w:rsidR="001A78F1">
        <w:rPr>
          <w:sz w:val="20"/>
          <w:szCs w:val="20"/>
          <w:lang w:val="en-US"/>
        </w:rPr>
        <w:t>Lastly, convergence should be checked by repeated experiments.</w:t>
      </w:r>
    </w:p>
    <w:p w14:paraId="35043E0B" w14:textId="77777777" w:rsidR="00696849" w:rsidRDefault="00696849" w:rsidP="006706D9">
      <w:pPr>
        <w:pStyle w:val="PaperText"/>
        <w:ind w:firstLine="288"/>
        <w:jc w:val="left"/>
        <w:rPr>
          <w:sz w:val="20"/>
          <w:szCs w:val="20"/>
          <w:lang w:val="en-US"/>
        </w:rPr>
      </w:pPr>
    </w:p>
    <w:p w14:paraId="7FD9A6AF" w14:textId="77777777" w:rsidR="00696849" w:rsidRDefault="00137712" w:rsidP="00B8498B">
      <w:pPr>
        <w:pStyle w:val="PaperText"/>
        <w:ind w:firstLine="288"/>
        <w:jc w:val="left"/>
        <w:rPr>
          <w:sz w:val="20"/>
          <w:szCs w:val="20"/>
          <w:lang w:val="en-US"/>
        </w:rPr>
      </w:pPr>
      <w:r w:rsidRPr="00B8498B">
        <w:rPr>
          <w:sz w:val="20"/>
          <w:szCs w:val="20"/>
          <w:lang w:val="en-US"/>
        </w:rPr>
        <w:t xml:space="preserve">  T</w:t>
      </w:r>
      <w:r w:rsidR="00A96222" w:rsidRPr="00B8498B">
        <w:rPr>
          <w:sz w:val="20"/>
          <w:szCs w:val="20"/>
          <w:lang w:val="en-US"/>
        </w:rPr>
        <w:t>hese rules suffice</w:t>
      </w:r>
      <w:r w:rsidRPr="00B8498B">
        <w:rPr>
          <w:sz w:val="20"/>
          <w:szCs w:val="20"/>
          <w:lang w:val="en-US"/>
        </w:rPr>
        <w:t xml:space="preserve"> in most situations, </w:t>
      </w:r>
      <w:r w:rsidR="0089327D" w:rsidRPr="00B8498B">
        <w:rPr>
          <w:sz w:val="20"/>
          <w:szCs w:val="20"/>
          <w:lang w:val="en-US"/>
        </w:rPr>
        <w:t>if the averaging domains are large enou</w:t>
      </w:r>
      <w:r w:rsidR="0086336E">
        <w:rPr>
          <w:sz w:val="20"/>
          <w:szCs w:val="20"/>
          <w:lang w:val="en-US"/>
        </w:rPr>
        <w:t>gh to achieve converged statistics</w:t>
      </w:r>
      <w:r w:rsidR="0089327D" w:rsidRPr="00B8498B">
        <w:rPr>
          <w:sz w:val="20"/>
          <w:szCs w:val="20"/>
          <w:lang w:val="en-US"/>
        </w:rPr>
        <w:t xml:space="preserve">, </w:t>
      </w:r>
      <w:r w:rsidRPr="00B8498B">
        <w:rPr>
          <w:sz w:val="20"/>
          <w:szCs w:val="20"/>
          <w:lang w:val="en-US"/>
        </w:rPr>
        <w:t>but not always</w:t>
      </w:r>
      <w:r w:rsidR="0089327D" w:rsidRPr="00B8498B">
        <w:rPr>
          <w:sz w:val="20"/>
          <w:szCs w:val="20"/>
          <w:lang w:val="en-US"/>
        </w:rPr>
        <w:t xml:space="preserve">. In </w:t>
      </w:r>
      <w:r w:rsidR="00A96222" w:rsidRPr="00B8498B">
        <w:rPr>
          <w:sz w:val="20"/>
          <w:szCs w:val="20"/>
          <w:lang w:val="en-US"/>
        </w:rPr>
        <w:t xml:space="preserve">certain flows </w:t>
      </w:r>
      <w:r w:rsidR="00912FDA" w:rsidRPr="00B8498B">
        <w:rPr>
          <w:sz w:val="20"/>
          <w:szCs w:val="20"/>
          <w:lang w:val="en-US"/>
        </w:rPr>
        <w:t>they do not guarantee unbiased re</w:t>
      </w:r>
      <w:r w:rsidR="000966B3">
        <w:rPr>
          <w:sz w:val="20"/>
          <w:szCs w:val="20"/>
          <w:lang w:val="en-US"/>
        </w:rPr>
        <w:t>sul</w:t>
      </w:r>
      <w:r w:rsidR="00912FDA" w:rsidRPr="00B8498B">
        <w:rPr>
          <w:sz w:val="20"/>
          <w:szCs w:val="20"/>
          <w:lang w:val="en-US"/>
        </w:rPr>
        <w:t>ts</w:t>
      </w:r>
      <w:r w:rsidR="00E2646A">
        <w:rPr>
          <w:sz w:val="20"/>
          <w:szCs w:val="20"/>
          <w:lang w:val="en-US"/>
        </w:rPr>
        <w:t xml:space="preserve"> because</w:t>
      </w:r>
      <w:r w:rsidR="00283E67">
        <w:rPr>
          <w:sz w:val="20"/>
          <w:szCs w:val="20"/>
          <w:lang w:val="en-US"/>
        </w:rPr>
        <w:t xml:space="preserve">, even if convergence is suggested by smoothness of the average, it may be much slower may be much slower </w:t>
      </w:r>
      <w:r w:rsidR="00912FDA" w:rsidRPr="00B8498B">
        <w:rPr>
          <w:sz w:val="20"/>
          <w:szCs w:val="20"/>
          <w:lang w:val="en-US"/>
        </w:rPr>
        <w:t xml:space="preserve">than expected, </w:t>
      </w:r>
      <w:r w:rsidR="00A96222" w:rsidRPr="00B8498B">
        <w:rPr>
          <w:sz w:val="20"/>
          <w:szCs w:val="20"/>
          <w:lang w:val="en-US"/>
        </w:rPr>
        <w:t xml:space="preserve">leading to physically incorrect results. </w:t>
      </w:r>
    </w:p>
    <w:p w14:paraId="7E296EB9" w14:textId="5BDC7F15" w:rsidR="001A593A" w:rsidRPr="00B8498B" w:rsidRDefault="00A96222" w:rsidP="00B8498B">
      <w:pPr>
        <w:pStyle w:val="PaperText"/>
        <w:ind w:firstLine="288"/>
        <w:jc w:val="left"/>
        <w:rPr>
          <w:sz w:val="20"/>
          <w:szCs w:val="20"/>
          <w:lang w:val="en-US"/>
        </w:rPr>
      </w:pPr>
      <w:r w:rsidRPr="00B8498B">
        <w:rPr>
          <w:sz w:val="20"/>
          <w:szCs w:val="20"/>
          <w:lang w:val="en-US"/>
        </w:rPr>
        <w:t xml:space="preserve"> </w:t>
      </w:r>
    </w:p>
    <w:p w14:paraId="4C190A91" w14:textId="77777777" w:rsidR="003106B5" w:rsidRPr="00B8498B" w:rsidRDefault="003106B5" w:rsidP="00B8498B">
      <w:pPr>
        <w:pStyle w:val="PaperText"/>
        <w:ind w:firstLine="288"/>
        <w:jc w:val="left"/>
        <w:rPr>
          <w:sz w:val="20"/>
          <w:szCs w:val="20"/>
          <w:lang w:val="en-US"/>
        </w:rPr>
      </w:pPr>
      <w:r w:rsidRPr="00B8498B">
        <w:rPr>
          <w:sz w:val="20"/>
          <w:szCs w:val="20"/>
          <w:lang w:val="en-US"/>
        </w:rPr>
        <w:lastRenderedPageBreak/>
        <w:t xml:space="preserve">A more insidious problem with time averaging occurs when the flow locks into ‘states’ that do not possess all of the symmetry that the infinite time average must have. These seem to </w:t>
      </w:r>
    </w:p>
    <w:p w14:paraId="77B72AE6" w14:textId="77777777" w:rsidR="003106B5" w:rsidRDefault="003106B5" w:rsidP="003106B5">
      <w:pPr>
        <w:rPr>
          <w:rFonts w:ascii="Calibri" w:hAnsi="Calibri"/>
          <w:color w:val="000000"/>
          <w:sz w:val="22"/>
          <w:szCs w:val="22"/>
        </w:rPr>
      </w:pPr>
    </w:p>
    <w:p w14:paraId="63F5D38C" w14:textId="77777777" w:rsidR="00696849" w:rsidRDefault="003106B5" w:rsidP="00B50403">
      <w:pPr>
        <w:pStyle w:val="PaperText"/>
        <w:ind w:firstLine="0"/>
        <w:jc w:val="left"/>
        <w:rPr>
          <w:sz w:val="20"/>
          <w:szCs w:val="20"/>
          <w:lang w:val="en-US"/>
        </w:rPr>
      </w:pPr>
      <w:r w:rsidRPr="00B50403">
        <w:rPr>
          <w:sz w:val="20"/>
          <w:szCs w:val="20"/>
          <w:lang w:val="en-US"/>
        </w:rPr>
        <w:t xml:space="preserve">result from </w:t>
      </w:r>
      <w:r w:rsidR="00B50403">
        <w:rPr>
          <w:sz w:val="20"/>
          <w:szCs w:val="20"/>
          <w:lang w:val="en-US"/>
        </w:rPr>
        <w:t xml:space="preserve">state-space </w:t>
      </w:r>
      <w:r w:rsidRPr="00B50403">
        <w:rPr>
          <w:sz w:val="20"/>
          <w:szCs w:val="20"/>
          <w:lang w:val="en-US"/>
        </w:rPr>
        <w:t xml:space="preserve">bifurcations into basins of attraction that trap the </w:t>
      </w:r>
      <w:r w:rsidR="007D6FF1">
        <w:rPr>
          <w:sz w:val="20"/>
          <w:szCs w:val="20"/>
          <w:lang w:val="en-US"/>
        </w:rPr>
        <w:t xml:space="preserve">dynamics for very long </w:t>
      </w:r>
      <w:r w:rsidR="00F60521">
        <w:rPr>
          <w:sz w:val="20"/>
          <w:szCs w:val="20"/>
          <w:lang w:val="en-US"/>
        </w:rPr>
        <w:t>(</w:t>
      </w:r>
      <w:r w:rsidR="007D6FF1">
        <w:rPr>
          <w:sz w:val="20"/>
          <w:szCs w:val="20"/>
          <w:lang w:val="en-US"/>
        </w:rPr>
        <w:t>or perhaps infinite),</w:t>
      </w:r>
      <w:r w:rsidRPr="00B50403">
        <w:rPr>
          <w:sz w:val="20"/>
          <w:szCs w:val="20"/>
          <w:lang w:val="en-US"/>
        </w:rPr>
        <w:t xml:space="preserve"> </w:t>
      </w:r>
      <w:r w:rsidR="007D6FF1">
        <w:rPr>
          <w:sz w:val="20"/>
          <w:szCs w:val="20"/>
          <w:lang w:val="en-US"/>
        </w:rPr>
        <w:t xml:space="preserve">times </w:t>
      </w:r>
      <w:r w:rsidRPr="00B50403">
        <w:rPr>
          <w:sz w:val="20"/>
          <w:szCs w:val="20"/>
          <w:lang w:val="en-US"/>
        </w:rPr>
        <w:t xml:space="preserve">only occasionally </w:t>
      </w:r>
      <w:r w:rsidR="007D6FF1">
        <w:rPr>
          <w:sz w:val="20"/>
          <w:szCs w:val="20"/>
          <w:lang w:val="en-US"/>
        </w:rPr>
        <w:t xml:space="preserve">(or perhaps never) </w:t>
      </w:r>
      <w:r w:rsidRPr="00B50403">
        <w:rPr>
          <w:sz w:val="20"/>
          <w:szCs w:val="20"/>
          <w:lang w:val="en-US"/>
        </w:rPr>
        <w:t>allowing natural transitions from one basin to another. In these cases, averages over long but finite times may sample only one of the states, or sample one state over a much longer time than another, creating a bias. It is necessary to either take much longer time averages, many times not an option, or to stimulate the transitions. The latter can be accomplished by stopping the experiment and starting a new one, so as to achieve identical, independent experim</w:t>
      </w:r>
      <w:r w:rsidR="00F200F4">
        <w:rPr>
          <w:sz w:val="20"/>
          <w:szCs w:val="20"/>
          <w:lang w:val="en-US"/>
        </w:rPr>
        <w:t>ents</w:t>
      </w:r>
      <w:r w:rsidR="00696849">
        <w:rPr>
          <w:sz w:val="20"/>
          <w:szCs w:val="20"/>
          <w:lang w:val="en-US"/>
        </w:rPr>
        <w:t>,</w:t>
      </w:r>
      <w:r w:rsidR="00F200F4">
        <w:rPr>
          <w:sz w:val="20"/>
          <w:szCs w:val="20"/>
          <w:lang w:val="en-US"/>
        </w:rPr>
        <w:t xml:space="preserve"> yielding </w:t>
      </w:r>
      <w:r w:rsidR="00696849">
        <w:rPr>
          <w:sz w:val="20"/>
          <w:szCs w:val="20"/>
          <w:lang w:val="en-US"/>
        </w:rPr>
        <w:t>a finite</w:t>
      </w:r>
      <w:r w:rsidRPr="00B50403">
        <w:rPr>
          <w:sz w:val="20"/>
          <w:szCs w:val="20"/>
          <w:lang w:val="en-US"/>
        </w:rPr>
        <w:t xml:space="preserve"> ensemble of equi-probable experiments. This approach ho</w:t>
      </w:r>
      <w:r w:rsidR="00F200F4">
        <w:rPr>
          <w:sz w:val="20"/>
          <w:szCs w:val="20"/>
          <w:lang w:val="en-US"/>
        </w:rPr>
        <w:t>lds true to the definition of a</w:t>
      </w:r>
      <w:r w:rsidRPr="00B50403">
        <w:rPr>
          <w:sz w:val="20"/>
          <w:szCs w:val="20"/>
          <w:lang w:val="en-US"/>
        </w:rPr>
        <w:t>n ensemble average, and so long as each state is realized with equal frequency, it is shown to improve convergence to the true infinite time average considerably</w:t>
      </w:r>
      <w:r w:rsidR="00F200F4">
        <w:rPr>
          <w:sz w:val="20"/>
          <w:szCs w:val="20"/>
          <w:lang w:val="en-US"/>
        </w:rPr>
        <w:t xml:space="preserve"> (Fernandes, 2000)</w:t>
      </w:r>
      <w:r w:rsidRPr="00B50403">
        <w:rPr>
          <w:sz w:val="20"/>
          <w:szCs w:val="20"/>
          <w:lang w:val="en-US"/>
        </w:rPr>
        <w:t xml:space="preserve">. </w:t>
      </w:r>
    </w:p>
    <w:p w14:paraId="65B86566" w14:textId="77777777" w:rsidR="00696849" w:rsidRDefault="00696849" w:rsidP="00B50403">
      <w:pPr>
        <w:pStyle w:val="PaperText"/>
        <w:ind w:firstLine="0"/>
        <w:jc w:val="left"/>
        <w:rPr>
          <w:sz w:val="20"/>
          <w:szCs w:val="20"/>
          <w:lang w:val="en-US"/>
        </w:rPr>
      </w:pPr>
    </w:p>
    <w:p w14:paraId="48F5ABAC" w14:textId="6E16E846" w:rsidR="003106B5" w:rsidRPr="00B50403" w:rsidRDefault="00696849" w:rsidP="00B50403">
      <w:pPr>
        <w:pStyle w:val="PaperText"/>
        <w:ind w:firstLine="0"/>
        <w:jc w:val="left"/>
        <w:rPr>
          <w:sz w:val="20"/>
          <w:szCs w:val="20"/>
          <w:lang w:val="en-US"/>
        </w:rPr>
      </w:pPr>
      <w:r>
        <w:rPr>
          <w:sz w:val="20"/>
          <w:szCs w:val="20"/>
          <w:lang w:val="en-US"/>
        </w:rPr>
        <w:t xml:space="preserve">    </w:t>
      </w:r>
      <w:r w:rsidR="003106B5" w:rsidRPr="00B50403">
        <w:rPr>
          <w:sz w:val="20"/>
          <w:szCs w:val="20"/>
          <w:lang w:val="en-US"/>
        </w:rPr>
        <w:t xml:space="preserve">Two new methods are introduced to reduce bias to one state or another in a finite time experiment. One involves sensing the times spent in the different states, and the other defines an efficient way to stop and restart the </w:t>
      </w:r>
      <w:r w:rsidR="001C7C8C">
        <w:rPr>
          <w:sz w:val="20"/>
          <w:szCs w:val="20"/>
          <w:lang w:val="en-US"/>
        </w:rPr>
        <w:t xml:space="preserve">identical </w:t>
      </w:r>
      <w:r w:rsidR="003106B5" w:rsidRPr="00B50403">
        <w:rPr>
          <w:sz w:val="20"/>
          <w:szCs w:val="20"/>
          <w:lang w:val="en-US"/>
        </w:rPr>
        <w:t>experiments so as to achieve</w:t>
      </w:r>
      <w:r w:rsidR="001C7C8C">
        <w:rPr>
          <w:sz w:val="20"/>
          <w:szCs w:val="20"/>
          <w:lang w:val="en-US"/>
        </w:rPr>
        <w:t xml:space="preserve"> independent </w:t>
      </w:r>
      <w:r w:rsidR="003106B5" w:rsidRPr="00B50403">
        <w:rPr>
          <w:sz w:val="20"/>
          <w:szCs w:val="20"/>
          <w:lang w:val="en-US"/>
        </w:rPr>
        <w:t>realizations</w:t>
      </w:r>
      <w:r w:rsidR="001C7C8C">
        <w:rPr>
          <w:sz w:val="20"/>
          <w:szCs w:val="20"/>
          <w:lang w:val="en-US"/>
        </w:rPr>
        <w:t xml:space="preserve"> whose initial conditions occupy the various basins of attraction with the correct frequency of occurrence</w:t>
      </w:r>
      <w:r w:rsidR="003106B5" w:rsidRPr="00B50403">
        <w:rPr>
          <w:sz w:val="20"/>
          <w:szCs w:val="20"/>
          <w:lang w:val="en-US"/>
        </w:rPr>
        <w:t>.</w:t>
      </w:r>
    </w:p>
    <w:p w14:paraId="60CAF2A3" w14:textId="77777777" w:rsidR="00696849" w:rsidRDefault="00696849" w:rsidP="00696849">
      <w:pPr>
        <w:pStyle w:val="PaperText"/>
        <w:ind w:firstLine="0"/>
        <w:jc w:val="left"/>
        <w:rPr>
          <w:sz w:val="20"/>
          <w:szCs w:val="20"/>
          <w:lang w:val="en-US"/>
        </w:rPr>
      </w:pPr>
    </w:p>
    <w:p w14:paraId="64CB3253" w14:textId="4797AD20" w:rsidR="00696849" w:rsidRPr="00696849" w:rsidRDefault="00696849" w:rsidP="00696849">
      <w:pPr>
        <w:pStyle w:val="PaperText"/>
        <w:ind w:firstLine="0"/>
        <w:jc w:val="left"/>
        <w:rPr>
          <w:rFonts w:ascii="Helvetica" w:hAnsi="Helvetica"/>
          <w:sz w:val="20"/>
          <w:szCs w:val="20"/>
          <w:lang w:val="en-US"/>
        </w:rPr>
      </w:pPr>
      <w:r w:rsidRPr="00696849">
        <w:rPr>
          <w:rFonts w:ascii="Helvetica" w:hAnsi="Helvetica"/>
          <w:sz w:val="20"/>
          <w:szCs w:val="20"/>
          <w:lang w:val="en-US"/>
        </w:rPr>
        <w:t>Turbulent Ra</w:t>
      </w:r>
      <w:r w:rsidR="00826AF0">
        <w:rPr>
          <w:rFonts w:ascii="Helvetica" w:hAnsi="Helvetica"/>
          <w:sz w:val="20"/>
          <w:szCs w:val="20"/>
          <w:lang w:val="en-US"/>
        </w:rPr>
        <w:t>y</w:t>
      </w:r>
      <w:r w:rsidRPr="00696849">
        <w:rPr>
          <w:rFonts w:ascii="Helvetica" w:hAnsi="Helvetica"/>
          <w:sz w:val="20"/>
          <w:szCs w:val="20"/>
          <w:lang w:val="en-US"/>
        </w:rPr>
        <w:t>leigh-Benard Convection</w:t>
      </w:r>
    </w:p>
    <w:p w14:paraId="1AE40CC6" w14:textId="77777777" w:rsidR="00CE1958" w:rsidRDefault="00CE1958" w:rsidP="00696849">
      <w:pPr>
        <w:pStyle w:val="PaperText"/>
        <w:ind w:firstLine="0"/>
        <w:jc w:val="left"/>
        <w:rPr>
          <w:sz w:val="20"/>
          <w:szCs w:val="20"/>
          <w:lang w:val="en-US"/>
        </w:rPr>
      </w:pPr>
    </w:p>
    <w:p w14:paraId="1352E995" w14:textId="77777777" w:rsidR="00E9548E" w:rsidRDefault="00696849" w:rsidP="00696849">
      <w:pPr>
        <w:pStyle w:val="PaperText"/>
        <w:ind w:firstLine="0"/>
        <w:jc w:val="left"/>
        <w:rPr>
          <w:sz w:val="20"/>
          <w:szCs w:val="20"/>
          <w:lang w:val="en-US"/>
        </w:rPr>
      </w:pPr>
      <w:r>
        <w:rPr>
          <w:sz w:val="20"/>
          <w:szCs w:val="20"/>
          <w:lang w:val="en-US"/>
        </w:rPr>
        <w:t xml:space="preserve">     The ideal canonical </w:t>
      </w:r>
      <w:r w:rsidR="008C6CA4">
        <w:rPr>
          <w:sz w:val="20"/>
          <w:szCs w:val="20"/>
          <w:lang w:val="en-US"/>
        </w:rPr>
        <w:t>form of RBC occurs in a horizontal layer of constant property fluid bounded by two infinitely wide horizontal plates, the</w:t>
      </w:r>
      <w:r w:rsidR="00F527D8">
        <w:rPr>
          <w:sz w:val="20"/>
          <w:szCs w:val="20"/>
          <w:lang w:val="en-US"/>
        </w:rPr>
        <w:t xml:space="preserve"> warm bottom plate being heated uniformly and steadily,</w:t>
      </w:r>
      <w:r w:rsidR="008C6CA4">
        <w:rPr>
          <w:sz w:val="20"/>
          <w:szCs w:val="20"/>
          <w:lang w:val="en-US"/>
        </w:rPr>
        <w:t xml:space="preserve"> and the </w:t>
      </w:r>
      <w:r w:rsidR="00F527D8">
        <w:rPr>
          <w:sz w:val="20"/>
          <w:szCs w:val="20"/>
          <w:lang w:val="en-US"/>
        </w:rPr>
        <w:t xml:space="preserve">cool </w:t>
      </w:r>
      <w:r w:rsidR="008C6CA4">
        <w:rPr>
          <w:sz w:val="20"/>
          <w:szCs w:val="20"/>
          <w:lang w:val="en-US"/>
        </w:rPr>
        <w:t>top pl</w:t>
      </w:r>
      <w:r w:rsidR="00F527D8">
        <w:rPr>
          <w:sz w:val="20"/>
          <w:szCs w:val="20"/>
          <w:lang w:val="en-US"/>
        </w:rPr>
        <w:t>ate being cooled in a similar manner</w:t>
      </w:r>
      <w:r w:rsidR="007C1C3B">
        <w:rPr>
          <w:sz w:val="20"/>
          <w:szCs w:val="20"/>
          <w:lang w:val="en-US"/>
        </w:rPr>
        <w:t xml:space="preserve"> to achieve either constant temperatures or constant mean heat flux.</w:t>
      </w:r>
      <w:r w:rsidR="00FD568A">
        <w:rPr>
          <w:sz w:val="20"/>
          <w:szCs w:val="20"/>
          <w:lang w:val="en-US"/>
        </w:rPr>
        <w:t xml:space="preserve"> </w:t>
      </w:r>
      <w:r w:rsidR="00E9548E">
        <w:rPr>
          <w:sz w:val="20"/>
          <w:szCs w:val="20"/>
          <w:lang w:val="en-US"/>
        </w:rPr>
        <w:t>The controlling parameters are the Rayleigh number and the Prandtl number,</w:t>
      </w:r>
    </w:p>
    <w:p w14:paraId="64AEF4D7" w14:textId="77777777" w:rsidR="00E9548E" w:rsidRDefault="00E9548E" w:rsidP="00696849">
      <w:pPr>
        <w:pStyle w:val="PaperText"/>
        <w:ind w:firstLine="0"/>
        <w:jc w:val="left"/>
        <w:rPr>
          <w:sz w:val="20"/>
          <w:szCs w:val="20"/>
          <w:lang w:val="en-US"/>
        </w:rPr>
      </w:pPr>
    </w:p>
    <w:p w14:paraId="26F3B98B" w14:textId="77777777" w:rsidR="00E9548E" w:rsidRDefault="00E9548E" w:rsidP="00696849">
      <w:pPr>
        <w:pStyle w:val="PaperText"/>
        <w:ind w:firstLine="0"/>
        <w:jc w:val="left"/>
        <w:rPr>
          <w:sz w:val="20"/>
          <w:szCs w:val="20"/>
          <w:lang w:val="en-US"/>
        </w:rPr>
      </w:pPr>
      <w:r>
        <w:rPr>
          <w:sz w:val="20"/>
          <w:szCs w:val="20"/>
          <w:lang w:val="en-US"/>
        </w:rPr>
        <w:t>Ra=</w:t>
      </w:r>
    </w:p>
    <w:p w14:paraId="7F43ECA1" w14:textId="77777777" w:rsidR="00E9548E" w:rsidRDefault="00E9548E" w:rsidP="00696849">
      <w:pPr>
        <w:pStyle w:val="PaperText"/>
        <w:ind w:firstLine="0"/>
        <w:jc w:val="left"/>
        <w:rPr>
          <w:sz w:val="20"/>
          <w:szCs w:val="20"/>
          <w:lang w:val="en-US"/>
        </w:rPr>
      </w:pPr>
    </w:p>
    <w:p w14:paraId="6BD9E322" w14:textId="77777777" w:rsidR="00E9548E" w:rsidRDefault="00E9548E" w:rsidP="00696849">
      <w:pPr>
        <w:pStyle w:val="PaperText"/>
        <w:ind w:firstLine="0"/>
        <w:jc w:val="left"/>
        <w:rPr>
          <w:sz w:val="20"/>
          <w:szCs w:val="20"/>
          <w:lang w:val="en-US"/>
        </w:rPr>
      </w:pPr>
      <w:r>
        <w:rPr>
          <w:sz w:val="20"/>
          <w:szCs w:val="20"/>
          <w:lang w:val="en-US"/>
        </w:rPr>
        <w:t>Pr=</w:t>
      </w:r>
    </w:p>
    <w:p w14:paraId="048AF365" w14:textId="77777777" w:rsidR="00E9548E" w:rsidRDefault="00E9548E" w:rsidP="00696849">
      <w:pPr>
        <w:pStyle w:val="PaperText"/>
        <w:ind w:firstLine="0"/>
        <w:jc w:val="left"/>
        <w:rPr>
          <w:sz w:val="20"/>
          <w:szCs w:val="20"/>
          <w:lang w:val="en-US"/>
        </w:rPr>
      </w:pPr>
    </w:p>
    <w:p w14:paraId="1B7C67AC" w14:textId="77777777" w:rsidR="00E9548E" w:rsidRDefault="00FD568A" w:rsidP="00696849">
      <w:pPr>
        <w:pStyle w:val="PaperText"/>
        <w:ind w:firstLine="0"/>
        <w:jc w:val="left"/>
        <w:rPr>
          <w:sz w:val="20"/>
          <w:szCs w:val="20"/>
          <w:lang w:val="en-US"/>
        </w:rPr>
      </w:pPr>
      <w:r>
        <w:rPr>
          <w:sz w:val="20"/>
          <w:szCs w:val="20"/>
          <w:lang w:val="en-US"/>
        </w:rPr>
        <w:t>T</w:t>
      </w:r>
      <w:r w:rsidR="00691B54">
        <w:rPr>
          <w:sz w:val="20"/>
          <w:szCs w:val="20"/>
          <w:lang w:val="en-US"/>
        </w:rPr>
        <w:t xml:space="preserve">his flow has been studied extensively, albeit </w:t>
      </w:r>
      <w:r w:rsidR="00220144">
        <w:rPr>
          <w:sz w:val="20"/>
          <w:szCs w:val="20"/>
          <w:lang w:val="en-US"/>
        </w:rPr>
        <w:t xml:space="preserve">perforce </w:t>
      </w:r>
      <w:r w:rsidR="00E9548E">
        <w:rPr>
          <w:sz w:val="20"/>
          <w:szCs w:val="20"/>
          <w:lang w:val="en-US"/>
        </w:rPr>
        <w:t>using</w:t>
      </w:r>
      <w:r w:rsidR="00220144">
        <w:rPr>
          <w:sz w:val="20"/>
          <w:szCs w:val="20"/>
          <w:lang w:val="en-US"/>
        </w:rPr>
        <w:t xml:space="preserve"> plates</w:t>
      </w:r>
      <w:r w:rsidR="00E9548E">
        <w:rPr>
          <w:sz w:val="20"/>
          <w:szCs w:val="20"/>
          <w:lang w:val="en-US"/>
        </w:rPr>
        <w:t xml:space="preserve"> of finite width as characterized by the aspect ratio,</w:t>
      </w:r>
    </w:p>
    <w:p w14:paraId="75A56E58" w14:textId="77777777" w:rsidR="00E9548E" w:rsidRDefault="00E9548E" w:rsidP="00696849">
      <w:pPr>
        <w:pStyle w:val="PaperText"/>
        <w:ind w:firstLine="0"/>
        <w:jc w:val="left"/>
        <w:rPr>
          <w:sz w:val="20"/>
          <w:szCs w:val="20"/>
          <w:lang w:val="en-US"/>
        </w:rPr>
      </w:pPr>
    </w:p>
    <w:p w14:paraId="66871E87" w14:textId="77777777" w:rsidR="00E9548E" w:rsidRDefault="00E9548E" w:rsidP="00696849">
      <w:pPr>
        <w:pStyle w:val="PaperText"/>
        <w:ind w:firstLine="0"/>
        <w:jc w:val="left"/>
        <w:rPr>
          <w:sz w:val="20"/>
          <w:szCs w:val="20"/>
          <w:lang w:val="en-US"/>
        </w:rPr>
      </w:pPr>
      <w:r>
        <w:rPr>
          <w:sz w:val="20"/>
          <w:szCs w:val="20"/>
          <w:lang w:val="en-US"/>
        </w:rPr>
        <w:t>Gamma= width/height</w:t>
      </w:r>
    </w:p>
    <w:p w14:paraId="03E8B073" w14:textId="77777777" w:rsidR="00E9548E" w:rsidRDefault="00E9548E" w:rsidP="00696849">
      <w:pPr>
        <w:pStyle w:val="PaperText"/>
        <w:ind w:firstLine="0"/>
        <w:jc w:val="left"/>
        <w:rPr>
          <w:sz w:val="20"/>
          <w:szCs w:val="20"/>
          <w:lang w:val="en-US"/>
        </w:rPr>
      </w:pPr>
    </w:p>
    <w:p w14:paraId="19CD1861" w14:textId="12E2C7BB" w:rsidR="00696849" w:rsidRPr="004E19F7" w:rsidRDefault="008C3DA4" w:rsidP="00696849">
      <w:pPr>
        <w:pStyle w:val="PaperText"/>
        <w:ind w:firstLine="0"/>
        <w:jc w:val="left"/>
        <w:rPr>
          <w:sz w:val="20"/>
          <w:szCs w:val="20"/>
          <w:lang w:val="en-US"/>
        </w:rPr>
      </w:pPr>
      <w:r>
        <w:rPr>
          <w:sz w:val="20"/>
          <w:szCs w:val="20"/>
          <w:lang w:val="en-US"/>
        </w:rPr>
        <w:t xml:space="preserve"> </w:t>
      </w:r>
      <w:r w:rsidR="00E9548E">
        <w:rPr>
          <w:sz w:val="20"/>
          <w:szCs w:val="20"/>
          <w:lang w:val="en-US"/>
        </w:rPr>
        <w:t xml:space="preserve">   L</w:t>
      </w:r>
      <w:r w:rsidR="007F2F86">
        <w:rPr>
          <w:sz w:val="20"/>
          <w:szCs w:val="20"/>
          <w:lang w:val="en-US"/>
        </w:rPr>
        <w:t>in</w:t>
      </w:r>
      <w:r w:rsidR="00E9548E">
        <w:rPr>
          <w:sz w:val="20"/>
          <w:szCs w:val="20"/>
          <w:lang w:val="en-US"/>
        </w:rPr>
        <w:t>ear in</w:t>
      </w:r>
      <w:r w:rsidR="007F2F86">
        <w:rPr>
          <w:sz w:val="20"/>
          <w:szCs w:val="20"/>
          <w:lang w:val="en-US"/>
        </w:rPr>
        <w:t xml:space="preserve">stability </w:t>
      </w:r>
      <w:r w:rsidR="00963752">
        <w:rPr>
          <w:sz w:val="20"/>
          <w:szCs w:val="20"/>
          <w:lang w:val="en-US"/>
        </w:rPr>
        <w:t xml:space="preserve">of this system occurs at Ra=xxxx, and it </w:t>
      </w:r>
      <w:r w:rsidR="007F2F86">
        <w:rPr>
          <w:sz w:val="20"/>
          <w:szCs w:val="20"/>
          <w:lang w:val="en-US"/>
        </w:rPr>
        <w:t xml:space="preserve">has the form of parallel, steady, </w:t>
      </w:r>
      <w:r w:rsidR="00963752">
        <w:rPr>
          <w:sz w:val="20"/>
          <w:szCs w:val="20"/>
          <w:lang w:val="en-US"/>
        </w:rPr>
        <w:t>two-dimensional roll-cells. With increasing Rayleigh number</w:t>
      </w:r>
      <w:r w:rsidR="00096546">
        <w:rPr>
          <w:sz w:val="20"/>
          <w:szCs w:val="20"/>
          <w:lang w:val="en-US"/>
        </w:rPr>
        <w:t xml:space="preserve"> a sequence of</w:t>
      </w:r>
      <w:r w:rsidR="007F2F86">
        <w:rPr>
          <w:sz w:val="20"/>
          <w:szCs w:val="20"/>
          <w:lang w:val="en-US"/>
        </w:rPr>
        <w:t xml:space="preserve"> more complicated finite amplitude </w:t>
      </w:r>
      <w:r w:rsidR="00096546">
        <w:rPr>
          <w:sz w:val="20"/>
          <w:szCs w:val="20"/>
          <w:lang w:val="en-US"/>
        </w:rPr>
        <w:t xml:space="preserve">laminar </w:t>
      </w:r>
      <w:r w:rsidR="007F2F86">
        <w:rPr>
          <w:sz w:val="20"/>
          <w:szCs w:val="20"/>
          <w:lang w:val="en-US"/>
        </w:rPr>
        <w:t xml:space="preserve">instabilities and transitions </w:t>
      </w:r>
      <w:r w:rsidR="00096546">
        <w:rPr>
          <w:sz w:val="20"/>
          <w:szCs w:val="20"/>
          <w:lang w:val="en-US"/>
        </w:rPr>
        <w:t xml:space="preserve">occurs </w:t>
      </w:r>
      <w:r w:rsidR="007F2F86">
        <w:rPr>
          <w:sz w:val="20"/>
          <w:szCs w:val="20"/>
          <w:lang w:val="en-US"/>
        </w:rPr>
        <w:t>(Busse, Busse et al., ???</w:t>
      </w:r>
      <w:r w:rsidR="00823897">
        <w:rPr>
          <w:sz w:val="20"/>
          <w:szCs w:val="20"/>
          <w:lang w:val="en-US"/>
        </w:rPr>
        <w:t>.)</w:t>
      </w:r>
      <w:r w:rsidR="00591E37">
        <w:rPr>
          <w:sz w:val="20"/>
          <w:szCs w:val="20"/>
          <w:lang w:val="en-US"/>
        </w:rPr>
        <w:t>, ending with</w:t>
      </w:r>
      <w:r w:rsidR="00096546">
        <w:rPr>
          <w:sz w:val="20"/>
          <w:szCs w:val="20"/>
          <w:lang w:val="en-US"/>
        </w:rPr>
        <w:t xml:space="preserve"> </w:t>
      </w:r>
      <w:r w:rsidR="00591E37">
        <w:rPr>
          <w:sz w:val="20"/>
          <w:szCs w:val="20"/>
          <w:lang w:val="en-US"/>
        </w:rPr>
        <w:t xml:space="preserve">steady, laminar </w:t>
      </w:r>
      <w:r w:rsidR="00096546">
        <w:rPr>
          <w:sz w:val="20"/>
          <w:szCs w:val="20"/>
          <w:lang w:val="en-US"/>
        </w:rPr>
        <w:t>hexagonal cells</w:t>
      </w:r>
      <w:r w:rsidR="00591E37">
        <w:rPr>
          <w:sz w:val="20"/>
          <w:szCs w:val="20"/>
          <w:lang w:val="en-US"/>
        </w:rPr>
        <w:t xml:space="preserve"> at about Ra= 50,000. Above</w:t>
      </w:r>
      <w:r w:rsidR="00823897">
        <w:rPr>
          <w:sz w:val="20"/>
          <w:szCs w:val="20"/>
          <w:lang w:val="en-US"/>
        </w:rPr>
        <w:t xml:space="preserve"> </w:t>
      </w:r>
      <w:r w:rsidR="00925398">
        <w:rPr>
          <w:sz w:val="20"/>
          <w:szCs w:val="20"/>
          <w:lang w:val="en-US"/>
        </w:rPr>
        <w:t>Ra= 10^5</w:t>
      </w:r>
      <w:r w:rsidR="00591E37">
        <w:rPr>
          <w:sz w:val="20"/>
          <w:szCs w:val="20"/>
          <w:lang w:val="en-US"/>
        </w:rPr>
        <w:t xml:space="preserve"> the flow becomes chaotic, and </w:t>
      </w:r>
      <w:r w:rsidR="00925398">
        <w:rPr>
          <w:sz w:val="20"/>
          <w:szCs w:val="20"/>
          <w:lang w:val="en-US"/>
        </w:rPr>
        <w:t>around Ra=10^6</w:t>
      </w:r>
      <w:r w:rsidR="00591E37">
        <w:rPr>
          <w:sz w:val="20"/>
          <w:szCs w:val="20"/>
          <w:lang w:val="en-US"/>
        </w:rPr>
        <w:t>-10^7 it is usually considered to be turbulent.</w:t>
      </w:r>
      <w:r w:rsidR="0092523A">
        <w:rPr>
          <w:sz w:val="20"/>
          <w:szCs w:val="20"/>
          <w:lang w:val="en-US"/>
        </w:rPr>
        <w:t xml:space="preserve"> </w:t>
      </w:r>
      <w:r w:rsidR="00823897">
        <w:rPr>
          <w:sz w:val="20"/>
          <w:szCs w:val="20"/>
          <w:lang w:val="en-US"/>
        </w:rPr>
        <w:t xml:space="preserve">Studies of the turbulent state </w:t>
      </w:r>
      <w:r w:rsidR="00691B54">
        <w:rPr>
          <w:sz w:val="20"/>
          <w:szCs w:val="20"/>
          <w:lang w:val="en-US"/>
        </w:rPr>
        <w:t>(</w:t>
      </w:r>
      <w:r>
        <w:rPr>
          <w:sz w:val="20"/>
          <w:szCs w:val="20"/>
          <w:lang w:val="en-US"/>
        </w:rPr>
        <w:t xml:space="preserve">Malkus, </w:t>
      </w:r>
      <w:r w:rsidR="00823897">
        <w:rPr>
          <w:sz w:val="20"/>
          <w:szCs w:val="20"/>
          <w:lang w:val="en-US"/>
        </w:rPr>
        <w:t xml:space="preserve"> </w:t>
      </w:r>
      <w:r w:rsidR="00691B54">
        <w:rPr>
          <w:sz w:val="20"/>
          <w:szCs w:val="20"/>
          <w:lang w:val="en-US"/>
        </w:rPr>
        <w:t xml:space="preserve">Busse, et. </w:t>
      </w:r>
      <w:r w:rsidR="00807110">
        <w:rPr>
          <w:sz w:val="20"/>
          <w:szCs w:val="20"/>
          <w:lang w:val="en-US"/>
        </w:rPr>
        <w:t>a</w:t>
      </w:r>
      <w:r>
        <w:rPr>
          <w:sz w:val="20"/>
          <w:szCs w:val="20"/>
          <w:lang w:val="en-US"/>
        </w:rPr>
        <w:t>l.</w:t>
      </w:r>
      <w:r w:rsidR="00807110">
        <w:rPr>
          <w:sz w:val="20"/>
          <w:szCs w:val="20"/>
          <w:lang w:val="en-US"/>
        </w:rPr>
        <w:t>, Goldstein and Chu,</w:t>
      </w:r>
      <w:r>
        <w:rPr>
          <w:sz w:val="20"/>
          <w:szCs w:val="20"/>
          <w:lang w:val="en-US"/>
        </w:rPr>
        <w:t xml:space="preserve"> Aaron and Goldstein</w:t>
      </w:r>
      <w:r w:rsidR="00823897">
        <w:rPr>
          <w:sz w:val="20"/>
          <w:szCs w:val="20"/>
          <w:lang w:val="en-US"/>
        </w:rPr>
        <w:t xml:space="preserve">, Deardorff and Willis (1970), Fitzgerald) </w:t>
      </w:r>
      <w:r w:rsidR="00591E37">
        <w:rPr>
          <w:sz w:val="20"/>
          <w:szCs w:val="20"/>
          <w:lang w:val="en-US"/>
        </w:rPr>
        <w:t>were</w:t>
      </w:r>
      <w:r w:rsidR="00807110">
        <w:rPr>
          <w:sz w:val="20"/>
          <w:szCs w:val="20"/>
          <w:lang w:val="en-US"/>
        </w:rPr>
        <w:t xml:space="preserve"> generally </w:t>
      </w:r>
      <w:r w:rsidR="00823897">
        <w:rPr>
          <w:sz w:val="20"/>
          <w:szCs w:val="20"/>
          <w:lang w:val="en-US"/>
        </w:rPr>
        <w:t xml:space="preserve">performed in </w:t>
      </w:r>
      <w:r w:rsidR="00807110">
        <w:rPr>
          <w:sz w:val="20"/>
          <w:szCs w:val="20"/>
          <w:lang w:val="en-US"/>
        </w:rPr>
        <w:t xml:space="preserve">square or rectangular </w:t>
      </w:r>
      <w:r w:rsidR="003B502E">
        <w:rPr>
          <w:sz w:val="20"/>
          <w:szCs w:val="20"/>
          <w:lang w:val="en-US"/>
        </w:rPr>
        <w:t>test sections whose</w:t>
      </w:r>
      <w:r w:rsidR="00807110">
        <w:rPr>
          <w:sz w:val="20"/>
          <w:szCs w:val="20"/>
          <w:lang w:val="en-US"/>
        </w:rPr>
        <w:t xml:space="preserve"> </w:t>
      </w:r>
      <w:r w:rsidR="00220144">
        <w:rPr>
          <w:sz w:val="20"/>
          <w:szCs w:val="20"/>
          <w:lang w:val="en-US"/>
        </w:rPr>
        <w:t>aspect ra</w:t>
      </w:r>
      <w:r w:rsidR="00807110">
        <w:rPr>
          <w:sz w:val="20"/>
          <w:szCs w:val="20"/>
          <w:lang w:val="en-US"/>
        </w:rPr>
        <w:t xml:space="preserve">tios ranging </w:t>
      </w:r>
      <w:r w:rsidR="00220144">
        <w:rPr>
          <w:sz w:val="20"/>
          <w:szCs w:val="20"/>
          <w:lang w:val="en-US"/>
        </w:rPr>
        <w:t>from xx.x to xx.x</w:t>
      </w:r>
      <w:r w:rsidR="00807110">
        <w:rPr>
          <w:sz w:val="20"/>
          <w:szCs w:val="20"/>
          <w:lang w:val="en-US"/>
        </w:rPr>
        <w:t xml:space="preserve">. Despite being fairly </w:t>
      </w:r>
      <w:r w:rsidR="00FD568A">
        <w:rPr>
          <w:sz w:val="20"/>
          <w:szCs w:val="20"/>
          <w:lang w:val="en-US"/>
        </w:rPr>
        <w:t>l</w:t>
      </w:r>
      <w:r w:rsidR="00220144">
        <w:rPr>
          <w:sz w:val="20"/>
          <w:szCs w:val="20"/>
          <w:lang w:val="en-US"/>
        </w:rPr>
        <w:t xml:space="preserve">arge, </w:t>
      </w:r>
      <w:r w:rsidR="00807110">
        <w:rPr>
          <w:sz w:val="20"/>
          <w:szCs w:val="20"/>
          <w:lang w:val="en-US"/>
        </w:rPr>
        <w:t>it was found in a</w:t>
      </w:r>
      <w:r w:rsidR="00241D5F">
        <w:rPr>
          <w:sz w:val="20"/>
          <w:szCs w:val="20"/>
          <w:lang w:val="en-US"/>
        </w:rPr>
        <w:t xml:space="preserve"> number of experiments that non-zero </w:t>
      </w:r>
      <w:r w:rsidR="00D44C2D">
        <w:rPr>
          <w:sz w:val="20"/>
          <w:szCs w:val="20"/>
          <w:lang w:val="en-US"/>
        </w:rPr>
        <w:t>mean flows</w:t>
      </w:r>
      <w:r w:rsidR="00241D5F">
        <w:rPr>
          <w:sz w:val="20"/>
          <w:szCs w:val="20"/>
          <w:lang w:val="en-US"/>
        </w:rPr>
        <w:t xml:space="preserve"> existed in the test section, contrary to the zero-value expected for infinite aspect-ratio. As noted above this puzzling result made application of Reynolds decomposition problematic. A similar phenomenon</w:t>
      </w:r>
      <w:r w:rsidR="00D44C2D">
        <w:rPr>
          <w:sz w:val="20"/>
          <w:szCs w:val="20"/>
          <w:lang w:val="en-US"/>
        </w:rPr>
        <w:t xml:space="preserve"> </w:t>
      </w:r>
      <w:r w:rsidR="004D4D33">
        <w:rPr>
          <w:sz w:val="20"/>
          <w:szCs w:val="20"/>
          <w:lang w:val="en-US"/>
        </w:rPr>
        <w:t>also appeared in unsteady non-penetrative convection, a very close relative of RBC in which the cool upper plate is replaced by an insulating plate (Adrian, Boberg and Ferriera, 1986). Means flows were initially attributed to imperfections in the experiments, including in</w:t>
      </w:r>
      <w:r w:rsidR="004569AB">
        <w:rPr>
          <w:sz w:val="20"/>
          <w:szCs w:val="20"/>
          <w:lang w:val="en-US"/>
        </w:rPr>
        <w:t>sufficient aspect-ratio. But the</w:t>
      </w:r>
      <w:r w:rsidR="004D4D33">
        <w:rPr>
          <w:sz w:val="20"/>
          <w:szCs w:val="20"/>
          <w:lang w:val="en-US"/>
        </w:rPr>
        <w:t xml:space="preserve"> c</w:t>
      </w:r>
      <w:r w:rsidR="004569AB">
        <w:rPr>
          <w:sz w:val="20"/>
          <w:szCs w:val="20"/>
          <w:lang w:val="en-US"/>
        </w:rPr>
        <w:t>a</w:t>
      </w:r>
      <w:r w:rsidR="004D4D33">
        <w:rPr>
          <w:sz w:val="20"/>
          <w:szCs w:val="20"/>
          <w:lang w:val="en-US"/>
        </w:rPr>
        <w:t xml:space="preserve">reful experiments of Krishnamurty and Howard </w:t>
      </w:r>
      <w:r w:rsidR="004569AB">
        <w:rPr>
          <w:sz w:val="20"/>
          <w:szCs w:val="20"/>
          <w:lang w:val="en-US"/>
        </w:rPr>
        <w:t xml:space="preserve">19??) </w:t>
      </w:r>
      <w:r w:rsidR="007636AC">
        <w:rPr>
          <w:sz w:val="20"/>
          <w:szCs w:val="20"/>
          <w:lang w:val="en-US"/>
        </w:rPr>
        <w:t xml:space="preserve">in square and annular test section </w:t>
      </w:r>
      <w:r w:rsidR="004569AB">
        <w:rPr>
          <w:sz w:val="20"/>
          <w:szCs w:val="20"/>
          <w:lang w:val="en-US"/>
        </w:rPr>
        <w:t>also possessed mean flows</w:t>
      </w:r>
      <w:r w:rsidR="007636AC">
        <w:rPr>
          <w:sz w:val="20"/>
          <w:szCs w:val="20"/>
          <w:lang w:val="en-US"/>
        </w:rPr>
        <w:t>,</w:t>
      </w:r>
      <w:r w:rsidR="004569AB">
        <w:rPr>
          <w:sz w:val="20"/>
          <w:szCs w:val="20"/>
          <w:lang w:val="en-US"/>
        </w:rPr>
        <w:t xml:space="preserve"> </w:t>
      </w:r>
      <w:r w:rsidR="007636AC">
        <w:rPr>
          <w:sz w:val="20"/>
          <w:szCs w:val="20"/>
          <w:lang w:val="en-US"/>
        </w:rPr>
        <w:t>showing</w:t>
      </w:r>
      <w:r w:rsidR="004569AB">
        <w:rPr>
          <w:sz w:val="20"/>
          <w:szCs w:val="20"/>
          <w:lang w:val="en-US"/>
        </w:rPr>
        <w:t xml:space="preserve"> conclusively </w:t>
      </w:r>
      <w:r w:rsidR="007636AC">
        <w:rPr>
          <w:sz w:val="20"/>
          <w:szCs w:val="20"/>
          <w:lang w:val="en-US"/>
        </w:rPr>
        <w:t>that non-zero mean flow in RBC derives from its fluid mechanics rather than experimental imperfections.</w:t>
      </w:r>
    </w:p>
    <w:p w14:paraId="5DF9ECE2" w14:textId="77777777" w:rsidR="00807110" w:rsidRDefault="00807110" w:rsidP="004E19F7">
      <w:pPr>
        <w:pStyle w:val="PaperText"/>
        <w:ind w:firstLine="288"/>
        <w:jc w:val="left"/>
        <w:rPr>
          <w:ins w:id="2" w:author="Philip Sakievich" w:date="2017-06-13T14:50:00Z"/>
          <w:sz w:val="20"/>
          <w:szCs w:val="20"/>
          <w:lang w:val="en-US"/>
        </w:rPr>
      </w:pPr>
    </w:p>
    <w:p w14:paraId="11223379" w14:textId="1D9568BB" w:rsidR="002F2BD8" w:rsidRDefault="002F2BD8" w:rsidP="004E19F7">
      <w:pPr>
        <w:pStyle w:val="PaperText"/>
        <w:ind w:firstLine="288"/>
        <w:jc w:val="left"/>
        <w:rPr>
          <w:ins w:id="3" w:author="Philip Sakievich" w:date="2017-06-13T14:50:00Z"/>
          <w:sz w:val="20"/>
          <w:szCs w:val="20"/>
          <w:lang w:val="en-US"/>
        </w:rPr>
      </w:pPr>
      <w:ins w:id="4" w:author="Philip Sakievich" w:date="2017-06-13T14:50:00Z">
        <w:r>
          <w:rPr>
            <w:sz w:val="20"/>
            <w:szCs w:val="20"/>
            <w:lang w:val="en-US"/>
          </w:rPr>
          <w:t xml:space="preserve">INSERT </w:t>
        </w:r>
        <w:r w:rsidR="00F2168E">
          <w:rPr>
            <w:sz w:val="20"/>
            <w:szCs w:val="20"/>
            <w:lang w:val="en-US"/>
          </w:rPr>
          <w:t>LOW ASPECT-</w:t>
        </w:r>
        <w:r w:rsidR="008F6E36">
          <w:rPr>
            <w:sz w:val="20"/>
            <w:szCs w:val="20"/>
            <w:lang w:val="en-US"/>
          </w:rPr>
          <w:t>RATIO</w:t>
        </w:r>
      </w:ins>
      <w:ins w:id="5" w:author="Philip Sakievich" w:date="2017-06-13T14:52:00Z">
        <w:r w:rsidR="00F2168E">
          <w:rPr>
            <w:sz w:val="20"/>
            <w:szCs w:val="20"/>
            <w:lang w:val="en-US"/>
          </w:rPr>
          <w:t xml:space="preserve"> </w:t>
        </w:r>
      </w:ins>
      <w:bookmarkStart w:id="6" w:name="_GoBack"/>
      <w:bookmarkEnd w:id="6"/>
    </w:p>
    <w:p w14:paraId="17A0960F" w14:textId="77777777" w:rsidR="002F2BD8" w:rsidRDefault="002F2BD8" w:rsidP="004E19F7">
      <w:pPr>
        <w:pStyle w:val="PaperText"/>
        <w:ind w:firstLine="288"/>
        <w:jc w:val="left"/>
        <w:rPr>
          <w:sz w:val="20"/>
          <w:szCs w:val="20"/>
          <w:lang w:val="en-US"/>
        </w:rPr>
      </w:pPr>
    </w:p>
    <w:p w14:paraId="504C5C47" w14:textId="2546E1BE" w:rsidR="00786D39" w:rsidRDefault="007636AC" w:rsidP="004E19F7">
      <w:pPr>
        <w:pStyle w:val="PaperText"/>
        <w:ind w:firstLine="288"/>
        <w:jc w:val="left"/>
        <w:rPr>
          <w:sz w:val="20"/>
          <w:szCs w:val="20"/>
          <w:lang w:val="en-US"/>
        </w:rPr>
      </w:pPr>
      <w:r>
        <w:rPr>
          <w:sz w:val="20"/>
          <w:szCs w:val="20"/>
          <w:lang w:val="en-US"/>
        </w:rPr>
        <w:t xml:space="preserve">It is commonly observed that </w:t>
      </w:r>
      <w:r w:rsidR="00C414BA" w:rsidRPr="004E19F7">
        <w:rPr>
          <w:sz w:val="20"/>
          <w:szCs w:val="20"/>
          <w:lang w:val="en-US"/>
        </w:rPr>
        <w:t xml:space="preserve">mean flow is </w:t>
      </w:r>
      <w:r>
        <w:rPr>
          <w:sz w:val="20"/>
          <w:szCs w:val="20"/>
          <w:lang w:val="en-US"/>
        </w:rPr>
        <w:t>prominent i</w:t>
      </w:r>
      <w:r w:rsidR="001130A5">
        <w:rPr>
          <w:sz w:val="20"/>
          <w:szCs w:val="20"/>
          <w:lang w:val="en-US"/>
        </w:rPr>
        <w:t>n unit aspect-</w:t>
      </w:r>
      <w:r w:rsidRPr="004E19F7">
        <w:rPr>
          <w:sz w:val="20"/>
          <w:szCs w:val="20"/>
          <w:lang w:val="en-US"/>
        </w:rPr>
        <w:t xml:space="preserve">ratio </w:t>
      </w:r>
      <w:r w:rsidR="001130A5">
        <w:rPr>
          <w:sz w:val="20"/>
          <w:szCs w:val="20"/>
          <w:lang w:val="en-US"/>
        </w:rPr>
        <w:t xml:space="preserve">cubes and </w:t>
      </w:r>
      <w:r w:rsidRPr="004E19F7">
        <w:rPr>
          <w:sz w:val="20"/>
          <w:szCs w:val="20"/>
          <w:lang w:val="en-US"/>
        </w:rPr>
        <w:t xml:space="preserve">cylinders </w:t>
      </w:r>
      <w:r w:rsidR="00C414BA" w:rsidRPr="004E19F7">
        <w:rPr>
          <w:sz w:val="20"/>
          <w:szCs w:val="20"/>
          <w:lang w:val="en-US"/>
        </w:rPr>
        <w:t>(</w:t>
      </w:r>
      <w:r w:rsidR="001130A5">
        <w:rPr>
          <w:sz w:val="20"/>
          <w:szCs w:val="20"/>
          <w:lang w:val="en-US"/>
        </w:rPr>
        <w:t xml:space="preserve">Libchaber, et al. </w:t>
      </w:r>
      <w:r w:rsidR="00C414BA" w:rsidRPr="004E19F7">
        <w:rPr>
          <w:sz w:val="20"/>
          <w:szCs w:val="20"/>
          <w:lang w:val="en-US"/>
        </w:rPr>
        <w:t>Bodenscha</w:t>
      </w:r>
      <w:r>
        <w:rPr>
          <w:sz w:val="20"/>
          <w:szCs w:val="20"/>
          <w:lang w:val="en-US"/>
        </w:rPr>
        <w:t>tz, et al.; Emran, et al. 2015)</w:t>
      </w:r>
      <w:r w:rsidR="001130A5">
        <w:rPr>
          <w:sz w:val="20"/>
          <w:szCs w:val="20"/>
          <w:lang w:val="en-US"/>
        </w:rPr>
        <w:t>.</w:t>
      </w:r>
      <w:r w:rsidR="00786D39">
        <w:rPr>
          <w:sz w:val="20"/>
          <w:szCs w:val="20"/>
          <w:lang w:val="en-US"/>
        </w:rPr>
        <w:t xml:space="preserve"> Originally called the ‘wind of turbulence’</w:t>
      </w:r>
      <w:r w:rsidR="0092523A">
        <w:rPr>
          <w:sz w:val="20"/>
          <w:szCs w:val="20"/>
          <w:lang w:val="en-US"/>
        </w:rPr>
        <w:t>, the mean flow is part of a large-scale circulation that sweeps across the upper and lower plates</w:t>
      </w:r>
      <w:r w:rsidR="003D79BE">
        <w:rPr>
          <w:sz w:val="20"/>
          <w:szCs w:val="20"/>
          <w:lang w:val="en-US"/>
        </w:rPr>
        <w:t>, Fig. 1</w:t>
      </w:r>
      <w:r w:rsidR="0092523A">
        <w:rPr>
          <w:sz w:val="20"/>
          <w:szCs w:val="20"/>
          <w:lang w:val="en-US"/>
        </w:rPr>
        <w:t xml:space="preserve"> creating a boundary layer that is of</w:t>
      </w:r>
      <w:r w:rsidR="003D79BE">
        <w:rPr>
          <w:sz w:val="20"/>
          <w:szCs w:val="20"/>
          <w:lang w:val="en-US"/>
        </w:rPr>
        <w:t xml:space="preserve"> considerable interest regardin</w:t>
      </w:r>
      <w:r w:rsidR="0092523A">
        <w:rPr>
          <w:sz w:val="20"/>
          <w:szCs w:val="20"/>
          <w:lang w:val="en-US"/>
        </w:rPr>
        <w:t>g heat transfer.</w:t>
      </w:r>
    </w:p>
    <w:p w14:paraId="00802D7E" w14:textId="77777777" w:rsidR="00786D39" w:rsidRDefault="00786D39" w:rsidP="004E19F7">
      <w:pPr>
        <w:pStyle w:val="PaperText"/>
        <w:ind w:firstLine="288"/>
        <w:jc w:val="left"/>
        <w:rPr>
          <w:sz w:val="20"/>
          <w:szCs w:val="20"/>
          <w:lang w:val="en-US"/>
        </w:rPr>
      </w:pPr>
    </w:p>
    <w:p w14:paraId="505DE183" w14:textId="77777777" w:rsidR="00786D39" w:rsidRDefault="00786D39" w:rsidP="004E19F7">
      <w:pPr>
        <w:pStyle w:val="PaperText"/>
        <w:ind w:firstLine="288"/>
        <w:jc w:val="left"/>
        <w:rPr>
          <w:sz w:val="20"/>
          <w:szCs w:val="20"/>
          <w:lang w:val="en-US"/>
        </w:rPr>
      </w:pPr>
    </w:p>
    <w:p w14:paraId="19CB65C3" w14:textId="6042A1E0" w:rsidR="00C414BA" w:rsidRPr="004E19F7" w:rsidRDefault="00D3065C" w:rsidP="004E19F7">
      <w:pPr>
        <w:pStyle w:val="PaperText"/>
        <w:ind w:firstLine="288"/>
        <w:jc w:val="left"/>
        <w:rPr>
          <w:sz w:val="20"/>
          <w:szCs w:val="20"/>
          <w:lang w:val="en-US"/>
        </w:rPr>
      </w:pPr>
      <w:r>
        <w:rPr>
          <w:sz w:val="20"/>
          <w:szCs w:val="20"/>
          <w:lang w:val="en-US"/>
        </w:rPr>
        <w:t xml:space="preserve">At first blush one is tempted to attribute LSC’s to low aspect ratio, but we find mean flow patterns in our HPC simulations of </w:t>
      </w:r>
      <w:r w:rsidR="00C414BA" w:rsidRPr="004E19F7">
        <w:rPr>
          <w:sz w:val="20"/>
          <w:szCs w:val="20"/>
          <w:lang w:val="en-US"/>
        </w:rPr>
        <w:t xml:space="preserve">turbulent RBC in a wide circular cylinder </w:t>
      </w:r>
      <w:r>
        <w:rPr>
          <w:sz w:val="20"/>
          <w:szCs w:val="20"/>
          <w:lang w:val="en-US"/>
        </w:rPr>
        <w:t xml:space="preserve">having aspect-ratio gamma=6.3. The flat cylinder </w:t>
      </w:r>
      <w:r w:rsidR="00C414BA" w:rsidRPr="004E19F7">
        <w:rPr>
          <w:sz w:val="20"/>
          <w:szCs w:val="20"/>
          <w:lang w:val="en-US"/>
        </w:rPr>
        <w:t>characteristically contains large-scale motions that are mean-square-periodic in the azimuthal-direction. In plan-view they look like a somewhat randomly centered hub of rising (falling) fluid from which ‘spokes’ emanat</w:t>
      </w:r>
      <w:r>
        <w:rPr>
          <w:sz w:val="20"/>
          <w:szCs w:val="20"/>
          <w:lang w:val="en-US"/>
        </w:rPr>
        <w:t>e in radial directions, Figure 2</w:t>
      </w:r>
      <w:r w:rsidR="00C414BA" w:rsidRPr="004E19F7">
        <w:rPr>
          <w:sz w:val="20"/>
          <w:szCs w:val="20"/>
          <w:lang w:val="en-US"/>
        </w:rPr>
        <w:t>. The spokes are convergence zones of warm (cool) fluid rising (falling) between horizontal, radially oriented, counter-rotating roll</w:t>
      </w:r>
      <w:r>
        <w:rPr>
          <w:sz w:val="20"/>
          <w:szCs w:val="20"/>
          <w:lang w:val="en-US"/>
        </w:rPr>
        <w:t>-cells. The most energetic roll-</w:t>
      </w:r>
      <w:r w:rsidR="00C414BA" w:rsidRPr="004E19F7">
        <w:rPr>
          <w:sz w:val="20"/>
          <w:szCs w:val="20"/>
          <w:lang w:val="en-US"/>
        </w:rPr>
        <w:t xml:space="preserve">cells have azimuthal periodicity. </w:t>
      </w:r>
    </w:p>
    <w:p w14:paraId="73107FC1" w14:textId="77777777" w:rsidR="00786D39" w:rsidRDefault="00786D39" w:rsidP="004E19F7">
      <w:pPr>
        <w:pStyle w:val="PaperText"/>
        <w:ind w:firstLine="288"/>
        <w:jc w:val="left"/>
        <w:rPr>
          <w:sz w:val="20"/>
          <w:szCs w:val="20"/>
          <w:lang w:val="en-US"/>
        </w:rPr>
      </w:pPr>
    </w:p>
    <w:p w14:paraId="7C36A933" w14:textId="78AAECD3" w:rsidR="00C414BA" w:rsidRPr="004E19F7" w:rsidRDefault="00C414BA" w:rsidP="004E19F7">
      <w:pPr>
        <w:pStyle w:val="PaperText"/>
        <w:ind w:firstLine="288"/>
        <w:jc w:val="left"/>
        <w:rPr>
          <w:sz w:val="20"/>
          <w:szCs w:val="20"/>
          <w:lang w:val="en-US"/>
        </w:rPr>
      </w:pPr>
      <w:r w:rsidRPr="004E19F7">
        <w:rPr>
          <w:sz w:val="20"/>
          <w:szCs w:val="20"/>
          <w:lang w:val="en-US"/>
        </w:rPr>
        <w:t>The initial azimuthal orientation of the pattern is random, and while it changes randomly, we h</w:t>
      </w:r>
      <w:r w:rsidR="00786D39">
        <w:rPr>
          <w:sz w:val="20"/>
          <w:szCs w:val="20"/>
          <w:lang w:val="en-US"/>
        </w:rPr>
        <w:t xml:space="preserve">ave never seen the orientation </w:t>
      </w:r>
      <w:r w:rsidRPr="004E19F7">
        <w:rPr>
          <w:sz w:val="20"/>
          <w:szCs w:val="20"/>
          <w:lang w:val="en-US"/>
        </w:rPr>
        <w: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t>
      </w:r>
    </w:p>
    <w:p w14:paraId="41E8B14C" w14:textId="77777777" w:rsidR="00A96222" w:rsidRPr="00D44C2D" w:rsidRDefault="00A96222" w:rsidP="00D44C2D">
      <w:pPr>
        <w:pStyle w:val="PaperText"/>
        <w:ind w:firstLine="0"/>
        <w:jc w:val="left"/>
        <w:rPr>
          <w:sz w:val="20"/>
          <w:szCs w:val="20"/>
          <w:lang w:val="en-US"/>
        </w:rPr>
      </w:pPr>
    </w:p>
    <w:p w14:paraId="2673D35E" w14:textId="77777777" w:rsidR="0049614E" w:rsidRPr="00220144" w:rsidRDefault="0049614E" w:rsidP="00220144">
      <w:pPr>
        <w:pStyle w:val="PaperText"/>
        <w:ind w:firstLine="288"/>
        <w:jc w:val="left"/>
        <w:rPr>
          <w:sz w:val="20"/>
          <w:szCs w:val="20"/>
          <w:lang w:val="en-US"/>
        </w:rPr>
      </w:pPr>
      <w:r w:rsidRPr="00D44C2D">
        <w:rPr>
          <w:sz w:val="20"/>
          <w:szCs w:val="20"/>
          <w:lang w:val="en-US"/>
        </w:rPr>
        <w:t>Very slowly evolving coherent motions have been observed in experimental</w:t>
      </w:r>
      <w:r w:rsidRPr="009D2653">
        <w:rPr>
          <w:rFonts w:ascii="Courier New" w:hAnsi="Courier New" w:cs="Courier New"/>
        </w:rPr>
        <w:t xml:space="preserve"> </w:t>
      </w:r>
      <w:r w:rsidRPr="00220144">
        <w:rPr>
          <w:sz w:val="20"/>
          <w:szCs w:val="20"/>
          <w:lang w:val="en-US"/>
        </w:rPr>
        <w:t>studies and numerical simulations of wide aspect-ratio, turbulent Rayleigh-B\'{e}nard convection.  The time scales on which they evolve make it extremely difficult to achieve statistically-converged results during the finite run times of numerical simulations. In this paper, we present a novel procedure of manipulating the turbulent flow states and performing statistical averaging in a way that mitigates these problems and yields the flow statistics that are close to the results of experiments which, in turn, approach the infinite-time average.</w:t>
      </w:r>
    </w:p>
    <w:p w14:paraId="6EB773DA" w14:textId="77777777" w:rsidR="00D44C2D" w:rsidRDefault="00D44C2D" w:rsidP="00220144">
      <w:pPr>
        <w:pStyle w:val="PaperText"/>
        <w:ind w:firstLine="288"/>
        <w:jc w:val="left"/>
        <w:rPr>
          <w:sz w:val="20"/>
          <w:szCs w:val="20"/>
          <w:lang w:val="en-US"/>
        </w:rPr>
      </w:pPr>
    </w:p>
    <w:p w14:paraId="14C12AFA" w14:textId="77777777" w:rsidR="0049614E" w:rsidRPr="00220144" w:rsidRDefault="0049614E" w:rsidP="00220144">
      <w:pPr>
        <w:pStyle w:val="PaperText"/>
        <w:ind w:firstLine="288"/>
        <w:jc w:val="left"/>
        <w:rPr>
          <w:sz w:val="20"/>
          <w:szCs w:val="20"/>
          <w:lang w:val="en-US"/>
        </w:rPr>
      </w:pPr>
      <w:r w:rsidRPr="00220144">
        <w:rPr>
          <w:sz w:val="20"/>
          <w:szCs w:val="20"/>
          <w:lang w:val="en-US"/>
        </w:rPr>
        <w:t>Most theories of turbulence assume the flow is statistically stationary so that averages over infinite times converge to the ensemble average of an infinite number of random realizations. This makes the infinite-time average calculable in principle.</w:t>
      </w:r>
    </w:p>
    <w:p w14:paraId="1E71CBA6" w14:textId="77777777" w:rsidR="00F7467B" w:rsidRDefault="00F7467B" w:rsidP="00220144">
      <w:pPr>
        <w:pStyle w:val="PaperText"/>
        <w:ind w:firstLine="288"/>
        <w:jc w:val="left"/>
        <w:rPr>
          <w:sz w:val="20"/>
          <w:szCs w:val="20"/>
          <w:lang w:val="en-US"/>
        </w:rPr>
      </w:pPr>
    </w:p>
    <w:p w14:paraId="519A7476" w14:textId="77777777" w:rsidR="0049614E" w:rsidRPr="00220144" w:rsidRDefault="0049614E" w:rsidP="00220144">
      <w:pPr>
        <w:pStyle w:val="PaperText"/>
        <w:ind w:firstLine="288"/>
        <w:jc w:val="left"/>
        <w:rPr>
          <w:sz w:val="20"/>
          <w:szCs w:val="20"/>
          <w:lang w:val="en-US"/>
        </w:rPr>
      </w:pPr>
      <w:r w:rsidRPr="00220144">
        <w:rPr>
          <w:sz w:val="20"/>
          <w:szCs w:val="20"/>
          <w:lang w:val="en-US"/>
        </w:rPr>
        <w:t xml:space="preserve"> In experiments and numerical simulations the infinite-time average is unreachable, and time averages over finite times often fail to converge well. Supplemental spatial averages over regions of homogeneous statistics or supplemental ensemble averages over additional realizations are often invoked to improve convergence of the finite-time average. </w:t>
      </w:r>
    </w:p>
    <w:p w14:paraId="2D72C330" w14:textId="77777777" w:rsidR="0049614E" w:rsidRPr="00220144" w:rsidRDefault="0049614E" w:rsidP="00220144">
      <w:pPr>
        <w:pStyle w:val="PaperText"/>
        <w:ind w:firstLine="288"/>
        <w:jc w:val="left"/>
        <w:rPr>
          <w:sz w:val="20"/>
          <w:szCs w:val="20"/>
          <w:lang w:val="en-US"/>
        </w:rPr>
      </w:pPr>
    </w:p>
    <w:p w14:paraId="0E9E5A34" w14:textId="77777777" w:rsidR="00F7467B" w:rsidRDefault="00F7467B" w:rsidP="00220144">
      <w:pPr>
        <w:pStyle w:val="PaperText"/>
        <w:ind w:firstLine="288"/>
        <w:jc w:val="left"/>
        <w:rPr>
          <w:sz w:val="20"/>
          <w:szCs w:val="20"/>
          <w:lang w:val="en-US"/>
        </w:rPr>
      </w:pPr>
    </w:p>
    <w:p w14:paraId="6BF72786" w14:textId="77777777" w:rsidR="00F7467B" w:rsidRDefault="00F7467B" w:rsidP="00220144">
      <w:pPr>
        <w:pStyle w:val="PaperText"/>
        <w:ind w:firstLine="288"/>
        <w:jc w:val="left"/>
        <w:rPr>
          <w:sz w:val="20"/>
          <w:szCs w:val="20"/>
          <w:lang w:val="en-US"/>
        </w:rPr>
      </w:pPr>
    </w:p>
    <w:p w14:paraId="03B42716" w14:textId="77777777" w:rsidR="00F7467B" w:rsidRPr="00F7467B" w:rsidRDefault="00F7467B" w:rsidP="00220144">
      <w:pPr>
        <w:pStyle w:val="PaperText"/>
        <w:ind w:firstLine="288"/>
        <w:jc w:val="left"/>
        <w:rPr>
          <w:b/>
          <w:sz w:val="20"/>
          <w:szCs w:val="20"/>
          <w:lang w:val="en-US"/>
        </w:rPr>
      </w:pPr>
    </w:p>
    <w:p w14:paraId="314C1D95" w14:textId="77777777" w:rsidR="00F7467B" w:rsidRPr="00F7467B" w:rsidRDefault="00F7467B" w:rsidP="00220144">
      <w:pPr>
        <w:pStyle w:val="PaperText"/>
        <w:ind w:firstLine="288"/>
        <w:jc w:val="left"/>
        <w:rPr>
          <w:b/>
          <w:sz w:val="20"/>
          <w:szCs w:val="20"/>
          <w:lang w:val="en-US"/>
        </w:rPr>
      </w:pPr>
      <w:r w:rsidRPr="00F7467B">
        <w:rPr>
          <w:b/>
          <w:sz w:val="20"/>
          <w:szCs w:val="20"/>
          <w:lang w:val="en-US"/>
        </w:rPr>
        <w:t>Extension to other flows</w:t>
      </w:r>
    </w:p>
    <w:p w14:paraId="363557E6" w14:textId="77777777" w:rsidR="00F7467B" w:rsidRDefault="00F7467B" w:rsidP="00220144">
      <w:pPr>
        <w:pStyle w:val="PaperText"/>
        <w:ind w:firstLine="288"/>
        <w:jc w:val="left"/>
        <w:rPr>
          <w:sz w:val="20"/>
          <w:szCs w:val="20"/>
          <w:lang w:val="en-US"/>
        </w:rPr>
      </w:pPr>
    </w:p>
    <w:p w14:paraId="26B6C6A1" w14:textId="5017A582" w:rsidR="0049614E" w:rsidRPr="00220144" w:rsidRDefault="0049614E" w:rsidP="00220144">
      <w:pPr>
        <w:pStyle w:val="PaperText"/>
        <w:ind w:firstLine="288"/>
        <w:jc w:val="left"/>
        <w:rPr>
          <w:sz w:val="20"/>
          <w:szCs w:val="20"/>
          <w:lang w:val="en-US"/>
        </w:rPr>
      </w:pPr>
      <w:r w:rsidRPr="00220144">
        <w:rPr>
          <w:sz w:val="20"/>
          <w:szCs w:val="20"/>
          <w:lang w:val="en-US"/>
        </w:rPr>
        <w:t xml:space="preserve">The majority of the turbulent flows contain some kind of large-scale, seemingly chaotic turbulent motion, and in some flows these large-scale motions organize into very-large-scale motions that evolve on extremely large time scales compared to the viscous time scales of the smallest eddies~\cite{kim1999very,balakumar2007large}. One example is turbulent Rayleigh-B\'{e}nard convection (RBC) in a wide-aspect-ratio, cylindrical domain~\cite{sakievich2016large}. The slowly evolving coherent motions make it very difficult to use conventional time averaging procedures to obtain statistically-converged results over the finite-time of numerical simulations. Spatial averaging over homogeneous directions helps somewhat, as will be shown below, but it does not completely cure the problem. The purpose of this letter is to propose a new technique that accounts for the influence of multiple states in large-scale organization of coherent structures and </w:t>
      </w:r>
    </w:p>
    <w:p w14:paraId="4CEEDF30" w14:textId="37986253" w:rsidR="0049614E" w:rsidRPr="00220144" w:rsidRDefault="0049614E" w:rsidP="00220144">
      <w:pPr>
        <w:pStyle w:val="PaperText"/>
        <w:ind w:firstLine="288"/>
        <w:jc w:val="left"/>
        <w:rPr>
          <w:sz w:val="20"/>
          <w:szCs w:val="20"/>
          <w:lang w:val="en-US"/>
        </w:rPr>
      </w:pPr>
      <w:r w:rsidRPr="00220144">
        <w:rPr>
          <w:sz w:val="20"/>
          <w:szCs w:val="20"/>
          <w:lang w:val="en-US"/>
        </w:rPr>
        <w:t>combines temporal and a specially-constructed ensemble averaging to significantly improve the statistical convergence</w:t>
      </w:r>
      <w:r w:rsidR="00C25282">
        <w:rPr>
          <w:sz w:val="20"/>
          <w:szCs w:val="20"/>
          <w:lang w:val="en-US"/>
        </w:rPr>
        <w:t xml:space="preserve"> in finite-time simulations of </w:t>
      </w:r>
      <w:r w:rsidRPr="00220144">
        <w:rPr>
          <w:sz w:val="20"/>
          <w:szCs w:val="20"/>
          <w:lang w:val="en-US"/>
        </w:rPr>
        <w:t>Rayleigh-B\'{e}nard convection.</w:t>
      </w:r>
    </w:p>
    <w:p w14:paraId="02F4FFF8" w14:textId="77777777" w:rsidR="0049614E" w:rsidRPr="00220144" w:rsidRDefault="0049614E" w:rsidP="00220144">
      <w:pPr>
        <w:pStyle w:val="PaperText"/>
        <w:ind w:firstLine="288"/>
        <w:jc w:val="left"/>
        <w:rPr>
          <w:sz w:val="20"/>
          <w:szCs w:val="20"/>
          <w:lang w:val="en-US"/>
        </w:rPr>
      </w:pPr>
    </w:p>
    <w:p w14:paraId="0C0C842B" w14:textId="77777777" w:rsidR="0049614E" w:rsidRPr="00220144" w:rsidRDefault="0049614E" w:rsidP="00220144">
      <w:pPr>
        <w:pStyle w:val="PaperText"/>
        <w:ind w:firstLine="288"/>
        <w:jc w:val="left"/>
        <w:rPr>
          <w:sz w:val="20"/>
          <w:szCs w:val="20"/>
          <w:lang w:val="en-US"/>
        </w:rPr>
      </w:pPr>
    </w:p>
    <w:p w14:paraId="3C52A110" w14:textId="0CF2E376" w:rsidR="0049614E" w:rsidRPr="00220144" w:rsidRDefault="0049614E" w:rsidP="00220144">
      <w:pPr>
        <w:pStyle w:val="PaperText"/>
        <w:ind w:firstLine="288"/>
        <w:jc w:val="left"/>
        <w:rPr>
          <w:sz w:val="20"/>
          <w:szCs w:val="20"/>
          <w:lang w:val="en-US"/>
        </w:rPr>
      </w:pPr>
      <w:r w:rsidRPr="00220144">
        <w:rPr>
          <w:sz w:val="20"/>
          <w:szCs w:val="20"/>
          <w:lang w:val="en-US"/>
        </w:rPr>
        <w:t>RBC occurs when fluid between horizontal plates is heated from below and cooled from above.  The unstable temperature stratification generates buoyancy forces within the fluid layer which then drive the flow. The Rayleigh number $Ra=\beta g \Delta T h^3/\alpha \nu$, (where $\beta$ is the coefficient of thermal expansion, $g$ is the gravitational constant, $\Delta T$ is the temperature difference between the two heated plates, $h$ is the plates' vertical separation, $\alpha$ is the thermal diffusivity and $\nu$ is the kinematic viscosity), is the primary dimensionless parameter and the Prandtl number $Pr=\nu/\alpha$ is often of less importance</w:t>
      </w:r>
      <w:r w:rsidR="00A23ACB">
        <w:rPr>
          <w:sz w:val="20"/>
          <w:szCs w:val="20"/>
          <w:lang w:val="en-US"/>
        </w:rPr>
        <w:t xml:space="preserve">. </w:t>
      </w:r>
      <w:r w:rsidRPr="00220144">
        <w:rPr>
          <w:sz w:val="20"/>
          <w:szCs w:val="20"/>
          <w:lang w:val="en-US"/>
        </w:rPr>
        <w:t>A horizontal length scale ($L$) is also very important for determining the structure of the flow. The ratio of these two length scales is the aspect-ratio ($\Gamma=L/h$).</w:t>
      </w:r>
    </w:p>
    <w:p w14:paraId="008C0F42" w14:textId="77777777" w:rsidR="0049614E" w:rsidRPr="00220144" w:rsidRDefault="0049614E" w:rsidP="00220144">
      <w:pPr>
        <w:pStyle w:val="PaperText"/>
        <w:ind w:firstLine="288"/>
        <w:jc w:val="left"/>
        <w:rPr>
          <w:sz w:val="20"/>
          <w:szCs w:val="20"/>
          <w:lang w:val="en-US"/>
        </w:rPr>
      </w:pPr>
      <w:r w:rsidRPr="00220144">
        <w:rPr>
          <w:sz w:val="20"/>
          <w:szCs w:val="20"/>
          <w:lang w:val="en-US"/>
        </w:rPr>
        <w:t>The majority of numerical and experimental studies have been performed in unit $\Gamma$ boxes and cylinders.  The ``wind of turbulence'' concept is often used to describe the flow structure in these small $\Gamma$ domains.  The ``wind of turbulence'' is characterized by a single roll-cell, or large-scale circulation (LSC), which spans the height and width of the cell, see figure~\ref{fig:1ar}.  This roll-cell creates boundary layers along the side walls and thermally active top and bottom plates which are well described by the Prandtl-Blasius profiles according to the Grossmann and Lohse theory~\cite{grossmann2000scaling}.  The core of these small $\Gamma$ cells is well-mixed and shows statistical In boxes the LSC may align with the side-walls, but in cylinders circular symmetry of the side-walls and verticality of the gravitational vector combine to imply that there can be no preferred horizontal direction, i.e. structures can align in any horizontal direction, and the infinite-time mean of any quantity must be independent of the azimuthal direction (azimuthal homogeneity). In particular, the LSC is allowed to flow in any direction. Experiments and numerical simulations show that the direction of the LSC (and presumably the azimuthal orientation of any flow pattern) drifts in time~\cite{brown2005reorientation,mishra2011dynamics}, so that over an infinite time all azimuthal orientations become equally probable, implying statistical homogeneity in the azimuthal direction and suggesting  the azimuthal averaging as a means to accelerate statistical convergence to an infinite time-average in this flow. In horizontal RBC cells the anti-symmetry of the thermal boundary conditions on the horizontal surfaces also implies anti-symmetry of statistical means for quantities involving temperature or heat flux with respect to reflection about the horizontal mid-plane.</w:t>
      </w:r>
    </w:p>
    <w:p w14:paraId="18320F8D" w14:textId="77777777" w:rsidR="0049614E" w:rsidRPr="00220144" w:rsidRDefault="0049614E" w:rsidP="00220144">
      <w:pPr>
        <w:pStyle w:val="PaperText"/>
        <w:ind w:firstLine="288"/>
        <w:jc w:val="left"/>
        <w:rPr>
          <w:sz w:val="20"/>
          <w:szCs w:val="20"/>
          <w:lang w:val="en-US"/>
        </w:rPr>
      </w:pPr>
    </w:p>
    <w:p w14:paraId="538B4D05" w14:textId="77777777" w:rsidR="0049614E" w:rsidRPr="00220144" w:rsidRDefault="0049614E" w:rsidP="00220144">
      <w:pPr>
        <w:pStyle w:val="PaperText"/>
        <w:ind w:firstLine="288"/>
        <w:jc w:val="left"/>
        <w:rPr>
          <w:sz w:val="20"/>
          <w:szCs w:val="20"/>
          <w:lang w:val="en-US"/>
        </w:rPr>
      </w:pPr>
    </w:p>
    <w:p w14:paraId="22169205" w14:textId="77777777" w:rsidR="0049614E" w:rsidRPr="00220144" w:rsidRDefault="0049614E" w:rsidP="00220144">
      <w:pPr>
        <w:pStyle w:val="PaperText"/>
        <w:ind w:firstLine="288"/>
        <w:jc w:val="left"/>
        <w:rPr>
          <w:sz w:val="20"/>
          <w:szCs w:val="20"/>
          <w:lang w:val="en-US"/>
        </w:rPr>
      </w:pPr>
      <w:r w:rsidRPr="00220144">
        <w:rPr>
          <w:sz w:val="20"/>
          <w:szCs w:val="20"/>
          <w:lang w:val="en-US"/>
        </w:rPr>
        <w:t>The anti-symmetry about the mid-plane is due to the vertical direction of the gravitational vector and the equal and opposite temperatures (with respect to the mean value) of the thermally active boundaries.  There is nothing in the equations or boundary conditions to give preference to updrafts or down-drafts, so thermal plumes rise (fall) from the lower (upper) boundary with equal likelihood.  Referring to figure~\ref{fig:1ar}, the updraft on the left hand side of the flow has an equal probability of being a down-draft over an infinite time. When the large-scale circulation is a single roll-cell $180\degree$ rotation about the central axis changes the updraft on the left to a down-draft.  However, as $\Gamma$ is increased the flow's structure acquires a more complicated form than the relatively two dimensional ``wind of turbulence'' and azimuthal homogeneity can diverge from anti-symmetry in the vertical direction</w:t>
      </w:r>
    </w:p>
    <w:p w14:paraId="56EC99D7" w14:textId="77777777" w:rsidR="0049614E" w:rsidRPr="00220144" w:rsidRDefault="0049614E" w:rsidP="00220144">
      <w:pPr>
        <w:pStyle w:val="PaperText"/>
        <w:ind w:firstLine="288"/>
        <w:jc w:val="left"/>
        <w:rPr>
          <w:sz w:val="20"/>
          <w:szCs w:val="20"/>
          <w:lang w:val="en-US"/>
        </w:rPr>
      </w:pPr>
      <w:r w:rsidRPr="00220144">
        <w:rPr>
          <w:sz w:val="20"/>
          <w:szCs w:val="20"/>
          <w:lang w:val="en-US"/>
        </w:rPr>
        <w:t>%\section{\label{sec:level1}Additional states in larger aspect-ratio cylinders}</w:t>
      </w:r>
    </w:p>
    <w:p w14:paraId="4DD6A6A5" w14:textId="77777777" w:rsidR="0049614E" w:rsidRPr="00220144" w:rsidRDefault="0049614E" w:rsidP="00220144">
      <w:pPr>
        <w:pStyle w:val="PaperText"/>
        <w:ind w:firstLine="288"/>
        <w:jc w:val="left"/>
        <w:rPr>
          <w:sz w:val="20"/>
          <w:szCs w:val="20"/>
          <w:lang w:val="en-US"/>
        </w:rPr>
      </w:pPr>
    </w:p>
    <w:p w14:paraId="785380EC" w14:textId="3EC3E41B" w:rsidR="0049614E" w:rsidRDefault="0049614E" w:rsidP="004A26F0">
      <w:pPr>
        <w:pStyle w:val="p1"/>
        <w:rPr>
          <w:sz w:val="20"/>
          <w:szCs w:val="20"/>
        </w:rPr>
      </w:pPr>
      <w:r w:rsidRPr="00220144">
        <w:rPr>
          <w:rFonts w:ascii="Times New Roman" w:hAnsi="Times New Roman"/>
          <w:sz w:val="20"/>
          <w:szCs w:val="20"/>
        </w:rPr>
        <w:t xml:space="preserve">In our recent work we studied the large-scale structures in a 6.3 $\Gamma$ RBC cell via direct numerical simulation (DNS)~\cite{sakievich2016large}.  This simulation was setup to mirror an experiment conducted by Fernandes~\cite{Fernandes}. After smoothing out the small-scales with a running time </w:t>
      </w:r>
      <w:r w:rsidRPr="004A26F0">
        <w:t>average</w:t>
      </w:r>
      <w:r w:rsidRPr="00220144">
        <w:rPr>
          <w:rFonts w:ascii="Times New Roman" w:hAnsi="Times New Roman"/>
          <w:sz w:val="20"/>
          <w:szCs w:val="20"/>
        </w:rPr>
        <w:t xml:space="preserve"> we observed that the flow organized itself into a hub and spoke like pattern with an updraft in the central region of the cell, and 6 alternating up- and down-drafts near the outer wall.  The hub in this pattern is the central thermal and the spokes are the vortex lines that form between drafts of opposing direction along the outer wall.  A conceptual illustration of the observed pattern's thermal signature is provided in figure~\ref{fig:63ar}. Very similar patterns were seen in the numerical study by Bailon-Cuba \textit{et al}~\cite{bailon2010aspect}. The large-scale patterns in our recent work~\cite{sakievich2016large} and the work of Bailon-Cuba \textit{et al}~\cite{bailon2010aspect} showed no azimuthal drift or vertical reversal over at least 600 free fall time units ($t_f=\sqrt{h/\beta g \Delta T}$) in numerical simulations. From this we can infer that the large-scale patterns in turbulent RBC are remarkably stable at large $\Gamma$.</w:t>
      </w:r>
    </w:p>
    <w:p w14:paraId="4741E2BA" w14:textId="77777777" w:rsidR="00E40996" w:rsidRDefault="00E40996" w:rsidP="00E40996">
      <w:pPr>
        <w:pStyle w:val="PaperText"/>
        <w:ind w:firstLine="0"/>
        <w:jc w:val="left"/>
        <w:rPr>
          <w:sz w:val="20"/>
          <w:szCs w:val="20"/>
          <w:lang w:val="en-US"/>
        </w:rPr>
      </w:pPr>
    </w:p>
    <w:p w14:paraId="0F352551" w14:textId="77777777" w:rsidR="00FD568A" w:rsidRDefault="00FD568A" w:rsidP="00E40996">
      <w:pPr>
        <w:pStyle w:val="PaperText"/>
        <w:ind w:firstLine="0"/>
        <w:jc w:val="left"/>
        <w:rPr>
          <w:b/>
          <w:sz w:val="20"/>
          <w:szCs w:val="20"/>
          <w:lang w:val="en-US"/>
        </w:rPr>
      </w:pPr>
    </w:p>
    <w:p w14:paraId="04E5400A" w14:textId="61671DB9" w:rsidR="00FD568A" w:rsidRDefault="00FD568A" w:rsidP="00E40996">
      <w:pPr>
        <w:pStyle w:val="PaperText"/>
        <w:ind w:firstLine="0"/>
        <w:jc w:val="left"/>
        <w:rPr>
          <w:b/>
          <w:sz w:val="20"/>
          <w:szCs w:val="20"/>
          <w:lang w:val="en-US"/>
        </w:rPr>
      </w:pPr>
      <w:r>
        <w:rPr>
          <w:b/>
          <w:sz w:val="20"/>
          <w:szCs w:val="20"/>
          <w:lang w:val="en-US"/>
        </w:rPr>
        <w:t>PHIL, Please look at the references to make sure I classified them correctly</w:t>
      </w:r>
    </w:p>
    <w:p w14:paraId="69D6682B" w14:textId="77777777" w:rsidR="00FD568A" w:rsidRDefault="00FD568A" w:rsidP="00E40996">
      <w:pPr>
        <w:pStyle w:val="PaperText"/>
        <w:ind w:firstLine="0"/>
        <w:jc w:val="left"/>
        <w:rPr>
          <w:b/>
          <w:sz w:val="20"/>
          <w:szCs w:val="20"/>
          <w:lang w:val="en-US"/>
        </w:rPr>
      </w:pPr>
    </w:p>
    <w:p w14:paraId="413B3E37" w14:textId="48755F60" w:rsidR="00A831CD" w:rsidRPr="00FD568A" w:rsidRDefault="00A831CD" w:rsidP="00E40996">
      <w:pPr>
        <w:pStyle w:val="PaperText"/>
        <w:ind w:firstLine="0"/>
        <w:jc w:val="left"/>
        <w:rPr>
          <w:b/>
          <w:sz w:val="20"/>
          <w:szCs w:val="20"/>
          <w:lang w:val="en-US"/>
        </w:rPr>
      </w:pPr>
      <w:r w:rsidRPr="00FD568A">
        <w:rPr>
          <w:b/>
          <w:sz w:val="20"/>
          <w:szCs w:val="20"/>
          <w:lang w:val="en-US"/>
        </w:rPr>
        <w:t>References</w:t>
      </w:r>
    </w:p>
    <w:p w14:paraId="45A3C566" w14:textId="77777777" w:rsidR="00E40996" w:rsidRPr="004A26F0" w:rsidRDefault="00E40996" w:rsidP="004A26F0">
      <w:pPr>
        <w:pStyle w:val="p1"/>
        <w:rPr>
          <w:rFonts w:ascii="Times New Roman" w:hAnsi="Times New Roman"/>
          <w:sz w:val="20"/>
          <w:szCs w:val="20"/>
        </w:rPr>
      </w:pPr>
    </w:p>
    <w:p w14:paraId="3402E64A" w14:textId="3A1C2CD2" w:rsidR="006A43A2" w:rsidRPr="00FD568A" w:rsidRDefault="006A43A2" w:rsidP="004A26F0">
      <w:pPr>
        <w:pStyle w:val="p1"/>
        <w:rPr>
          <w:rFonts w:ascii="Times New Roman" w:hAnsi="Times New Roman"/>
          <w:sz w:val="20"/>
          <w:szCs w:val="20"/>
        </w:rPr>
      </w:pPr>
      <w:r w:rsidRPr="00EF5652">
        <w:rPr>
          <w:rFonts w:ascii="Times New Roman" w:hAnsi="Times New Roman"/>
          <w:b/>
          <w:sz w:val="20"/>
          <w:szCs w:val="20"/>
        </w:rPr>
        <w:t>Early RBC studies</w:t>
      </w:r>
      <w:r w:rsidR="005C3037" w:rsidRPr="005C3037">
        <w:rPr>
          <w:rFonts w:ascii="Times New Roman" w:hAnsi="Times New Roman"/>
          <w:sz w:val="20"/>
          <w:szCs w:val="20"/>
        </w:rPr>
        <w:t xml:space="preserve"> </w:t>
      </w:r>
    </w:p>
    <w:p w14:paraId="3B1707CC" w14:textId="77777777" w:rsidR="00EF5652" w:rsidRDefault="00EF5652" w:rsidP="004A26F0">
      <w:pPr>
        <w:pStyle w:val="p1"/>
        <w:rPr>
          <w:rFonts w:ascii="Times New Roman" w:hAnsi="Times New Roman"/>
          <w:sz w:val="20"/>
          <w:szCs w:val="20"/>
        </w:rPr>
      </w:pPr>
    </w:p>
    <w:p w14:paraId="1480F187" w14:textId="49D80D33" w:rsidR="006A43A2" w:rsidRPr="005C3037" w:rsidRDefault="006A43A2" w:rsidP="004A26F0">
      <w:pPr>
        <w:pStyle w:val="p1"/>
        <w:rPr>
          <w:rFonts w:ascii="Times New Roman" w:hAnsi="Times New Roman"/>
          <w:b/>
          <w:sz w:val="20"/>
          <w:szCs w:val="20"/>
        </w:rPr>
      </w:pPr>
      <w:r w:rsidRPr="005C3037">
        <w:rPr>
          <w:rFonts w:ascii="Times New Roman" w:hAnsi="Times New Roman"/>
          <w:b/>
          <w:sz w:val="20"/>
          <w:szCs w:val="20"/>
        </w:rPr>
        <w:t>Instabilities</w:t>
      </w:r>
      <w:r w:rsidR="001355A2">
        <w:rPr>
          <w:rFonts w:ascii="Times New Roman" w:hAnsi="Times New Roman"/>
          <w:b/>
          <w:sz w:val="20"/>
          <w:szCs w:val="20"/>
        </w:rPr>
        <w:t xml:space="preserve"> and transitions</w:t>
      </w:r>
    </w:p>
    <w:p w14:paraId="38EFCD0E" w14:textId="77777777" w:rsidR="00FD568A" w:rsidRDefault="00FD568A" w:rsidP="009D6711">
      <w:pPr>
        <w:pStyle w:val="p1"/>
        <w:tabs>
          <w:tab w:val="left" w:pos="528"/>
        </w:tabs>
        <w:rPr>
          <w:rFonts w:ascii="Times New Roman" w:hAnsi="Times New Roman"/>
          <w:sz w:val="20"/>
          <w:szCs w:val="20"/>
        </w:rPr>
      </w:pPr>
    </w:p>
    <w:p w14:paraId="00C8C2BB" w14:textId="77777777" w:rsidR="004D74F8" w:rsidRPr="004D74F8" w:rsidRDefault="004D74F8" w:rsidP="004D74F8">
      <w:pPr>
        <w:rPr>
          <w:ins w:id="7" w:author="Philip Sakievich" w:date="2017-06-12T13:01:00Z"/>
          <w:rFonts w:eastAsia="Times New Roman"/>
        </w:rPr>
      </w:pPr>
      <w:ins w:id="8" w:author="Philip Sakievich" w:date="2017-06-12T13:01:00Z">
        <w:r w:rsidRPr="004D74F8">
          <w:rPr>
            <w:rFonts w:ascii="Arial" w:eastAsia="Times New Roman" w:hAnsi="Arial" w:cs="Arial"/>
            <w:color w:val="222222"/>
            <w:sz w:val="20"/>
            <w:szCs w:val="20"/>
            <w:shd w:val="clear" w:color="auto" w:fill="FFFFFF"/>
          </w:rPr>
          <w:t>Busse, F. He, and J. A. Whitehead. "Instabilities of convection rolls in a high Prandtl number fluid." </w:t>
        </w:r>
        <w:r w:rsidRPr="004D74F8">
          <w:rPr>
            <w:rFonts w:ascii="Arial" w:eastAsia="Times New Roman" w:hAnsi="Arial" w:cs="Arial"/>
            <w:i/>
            <w:iCs/>
            <w:color w:val="222222"/>
            <w:sz w:val="20"/>
            <w:szCs w:val="20"/>
            <w:shd w:val="clear" w:color="auto" w:fill="FFFFFF"/>
          </w:rPr>
          <w:t>Journal of Fluid Mechanics</w:t>
        </w:r>
        <w:r w:rsidRPr="004D74F8">
          <w:rPr>
            <w:rFonts w:ascii="Arial" w:eastAsia="Times New Roman" w:hAnsi="Arial" w:cs="Arial"/>
            <w:color w:val="222222"/>
            <w:sz w:val="20"/>
            <w:szCs w:val="20"/>
            <w:shd w:val="clear" w:color="auto" w:fill="FFFFFF"/>
          </w:rPr>
          <w:t> 47.02 (1971): 305-320.</w:t>
        </w:r>
      </w:ins>
    </w:p>
    <w:p w14:paraId="188CC95F" w14:textId="77777777" w:rsidR="004D74F8" w:rsidRDefault="004D74F8" w:rsidP="009D6711">
      <w:pPr>
        <w:pStyle w:val="p1"/>
        <w:tabs>
          <w:tab w:val="left" w:pos="528"/>
        </w:tabs>
        <w:rPr>
          <w:ins w:id="9" w:author="Philip Sakievich" w:date="2017-06-12T13:01:00Z"/>
          <w:rFonts w:ascii="Times New Roman" w:hAnsi="Times New Roman"/>
          <w:sz w:val="20"/>
          <w:szCs w:val="20"/>
        </w:rPr>
      </w:pPr>
    </w:p>
    <w:p w14:paraId="0C1F130A"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Whitehead, J. A. 1974: Oscillatory and convective</w:t>
      </w:r>
    </w:p>
    <w:p w14:paraId="1F2A1CA9"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instabilities in large Prandtl number convection. J. Fluid</w:t>
      </w:r>
    </w:p>
    <w:p w14:paraId="2D9A3173"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Mech. 66, 67-69</w:t>
      </w:r>
    </w:p>
    <w:p w14:paraId="65F045BC" w14:textId="77777777" w:rsidR="00FD568A" w:rsidRDefault="00FD568A" w:rsidP="009D6711">
      <w:pPr>
        <w:pStyle w:val="p1"/>
        <w:tabs>
          <w:tab w:val="left" w:pos="528"/>
        </w:tabs>
        <w:rPr>
          <w:rFonts w:ascii="Times New Roman" w:hAnsi="Times New Roman"/>
          <w:sz w:val="20"/>
          <w:szCs w:val="20"/>
        </w:rPr>
      </w:pPr>
    </w:p>
    <w:p w14:paraId="0F67C925"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1978: Nonlinear properties of thermal convection.</w:t>
      </w:r>
    </w:p>
    <w:p w14:paraId="1B9C450B"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Rep. Prog. Phys. 41, 1931-1967</w:t>
      </w:r>
    </w:p>
    <w:p w14:paraId="2573DA3C" w14:textId="77777777" w:rsidR="009D6711" w:rsidRDefault="009D6711" w:rsidP="009D6711">
      <w:pPr>
        <w:pStyle w:val="p1"/>
        <w:tabs>
          <w:tab w:val="left" w:pos="528"/>
        </w:tabs>
        <w:rPr>
          <w:rFonts w:ascii="Times New Roman" w:hAnsi="Times New Roman"/>
          <w:sz w:val="20"/>
          <w:szCs w:val="20"/>
        </w:rPr>
      </w:pPr>
    </w:p>
    <w:p w14:paraId="55117E1A" w14:textId="77777777" w:rsidR="009D671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Riahi, N. 1980: Nonlinear</w:t>
      </w:r>
    </w:p>
    <w:p w14:paraId="7D92F60C" w14:textId="3DFE4DF5" w:rsidR="00EF5652" w:rsidRDefault="00EF5652" w:rsidP="004A26F0">
      <w:pPr>
        <w:pStyle w:val="p1"/>
        <w:rPr>
          <w:rFonts w:ascii="Times New Roman" w:hAnsi="Times New Roman"/>
          <w:sz w:val="20"/>
          <w:szCs w:val="20"/>
        </w:rPr>
      </w:pPr>
    </w:p>
    <w:p w14:paraId="381D9847" w14:textId="60017A08" w:rsidR="00C3158B" w:rsidRDefault="00EF5652" w:rsidP="00CC27CA">
      <w:pPr>
        <w:pStyle w:val="p1"/>
        <w:rPr>
          <w:rFonts w:ascii="Times New Roman" w:hAnsi="Times New Roman"/>
          <w:b/>
          <w:sz w:val="20"/>
          <w:szCs w:val="20"/>
        </w:rPr>
      </w:pPr>
      <w:r w:rsidRPr="00EF5652">
        <w:rPr>
          <w:rFonts w:ascii="Times New Roman" w:hAnsi="Times New Roman"/>
          <w:b/>
          <w:sz w:val="20"/>
          <w:szCs w:val="20"/>
        </w:rPr>
        <w:t>Turbulence</w:t>
      </w:r>
    </w:p>
    <w:p w14:paraId="33B3706E" w14:textId="77777777" w:rsidR="00CC27CA" w:rsidRDefault="00CC27CA" w:rsidP="00CC27CA">
      <w:pPr>
        <w:pStyle w:val="p1"/>
        <w:rPr>
          <w:rFonts w:ascii="Times New Roman" w:hAnsi="Times New Roman"/>
          <w:b/>
          <w:sz w:val="20"/>
          <w:szCs w:val="20"/>
        </w:rPr>
      </w:pPr>
    </w:p>
    <w:p w14:paraId="05ECF88B" w14:textId="107A3D30" w:rsidR="00CC27CA" w:rsidRPr="00CC27CA" w:rsidRDefault="00CC27CA" w:rsidP="00CC27CA">
      <w:pPr>
        <w:pStyle w:val="p1"/>
        <w:rPr>
          <w:rFonts w:ascii="Times New Roman" w:hAnsi="Times New Roman"/>
          <w:sz w:val="20"/>
          <w:szCs w:val="20"/>
        </w:rPr>
      </w:pPr>
      <w:r w:rsidRPr="00CC27CA">
        <w:rPr>
          <w:rFonts w:ascii="Times New Roman" w:hAnsi="Times New Roman"/>
          <w:sz w:val="20"/>
          <w:szCs w:val="20"/>
        </w:rPr>
        <w:t xml:space="preserve">Malkus W V </w:t>
      </w:r>
      <w:commentRangeStart w:id="10"/>
      <w:r w:rsidRPr="00CC27CA">
        <w:rPr>
          <w:rFonts w:ascii="Times New Roman" w:hAnsi="Times New Roman"/>
          <w:sz w:val="20"/>
          <w:szCs w:val="20"/>
        </w:rPr>
        <w:t>1954</w:t>
      </w:r>
      <w:commentRangeEnd w:id="10"/>
      <w:r w:rsidR="00A708B8">
        <w:rPr>
          <w:rStyle w:val="CommentReference"/>
          <w:rFonts w:ascii="Times New Roman" w:hAnsi="Times New Roman"/>
        </w:rPr>
        <w:commentReference w:id="10"/>
      </w:r>
    </w:p>
    <w:p w14:paraId="6F079208" w14:textId="77777777" w:rsidR="00CC27CA" w:rsidRDefault="00CC27CA" w:rsidP="00CC27CA">
      <w:pPr>
        <w:pStyle w:val="p1"/>
        <w:rPr>
          <w:rFonts w:ascii="Times New Roman" w:hAnsi="Times New Roman"/>
          <w:sz w:val="20"/>
          <w:szCs w:val="20"/>
        </w:rPr>
      </w:pPr>
    </w:p>
    <w:p w14:paraId="4F6C4386" w14:textId="77777777" w:rsidR="009D6711" w:rsidRPr="009D6711" w:rsidRDefault="009D6711" w:rsidP="009D6711">
      <w:pPr>
        <w:rPr>
          <w:sz w:val="20"/>
          <w:szCs w:val="20"/>
        </w:rPr>
      </w:pPr>
      <w:r w:rsidRPr="009D6711">
        <w:rPr>
          <w:sz w:val="20"/>
          <w:szCs w:val="20"/>
        </w:rPr>
        <w:t>Deardorff, J. W.; Willis, G. E. 1967 a: Investigation of turbulent</w:t>
      </w:r>
    </w:p>
    <w:p w14:paraId="07674CF1" w14:textId="77777777" w:rsidR="009D6711" w:rsidRPr="009D6711" w:rsidRDefault="009D6711" w:rsidP="009D6711">
      <w:pPr>
        <w:rPr>
          <w:sz w:val="20"/>
          <w:szCs w:val="20"/>
        </w:rPr>
      </w:pPr>
      <w:r w:rsidRPr="009D6711">
        <w:rPr>
          <w:sz w:val="20"/>
          <w:szCs w:val="20"/>
        </w:rPr>
        <w:t>thermal convection between horizontal plates. J. Fluid Mech.</w:t>
      </w:r>
    </w:p>
    <w:p w14:paraId="20FF6430" w14:textId="77777777" w:rsidR="009D6711" w:rsidRPr="009D6711" w:rsidRDefault="009D6711" w:rsidP="009D6711">
      <w:pPr>
        <w:rPr>
          <w:sz w:val="20"/>
          <w:szCs w:val="20"/>
        </w:rPr>
      </w:pPr>
      <w:r w:rsidRPr="009D6711">
        <w:rPr>
          <w:sz w:val="20"/>
          <w:szCs w:val="20"/>
        </w:rPr>
        <w:t>28, 675-704</w:t>
      </w:r>
    </w:p>
    <w:p w14:paraId="6267B7F4" w14:textId="77777777" w:rsidR="00C3158B" w:rsidRDefault="00C3158B" w:rsidP="009D6711">
      <w:pPr>
        <w:rPr>
          <w:sz w:val="20"/>
          <w:szCs w:val="20"/>
        </w:rPr>
      </w:pPr>
    </w:p>
    <w:p w14:paraId="00B3467B" w14:textId="30CCB3E1" w:rsidR="009D6711" w:rsidRPr="009D6711" w:rsidRDefault="00C3158B" w:rsidP="009D6711">
      <w:pPr>
        <w:rPr>
          <w:sz w:val="20"/>
          <w:szCs w:val="20"/>
        </w:rPr>
      </w:pPr>
      <w:r>
        <w:rPr>
          <w:sz w:val="20"/>
          <w:szCs w:val="20"/>
        </w:rPr>
        <w:t>Deardo</w:t>
      </w:r>
      <w:r w:rsidR="009D6711" w:rsidRPr="009D6711">
        <w:rPr>
          <w:sz w:val="20"/>
          <w:szCs w:val="20"/>
        </w:rPr>
        <w:t>rff, J. W.; Willis, G. E. 1967b: The free-convection temperature</w:t>
      </w:r>
    </w:p>
    <w:p w14:paraId="78A38345" w14:textId="77777777" w:rsidR="009D6711" w:rsidRPr="009D6711" w:rsidRDefault="009D6711" w:rsidP="009D6711">
      <w:pPr>
        <w:rPr>
          <w:sz w:val="20"/>
          <w:szCs w:val="20"/>
        </w:rPr>
      </w:pPr>
      <w:r w:rsidRPr="009D6711">
        <w:rPr>
          <w:sz w:val="20"/>
          <w:szCs w:val="20"/>
        </w:rPr>
        <w:t>profile. Q. J. Roy. Meteor. Soc. 73, 166-175</w:t>
      </w:r>
    </w:p>
    <w:p w14:paraId="3C8A0CB7" w14:textId="77777777" w:rsidR="00CC27CA" w:rsidRDefault="00CC27CA" w:rsidP="009D6711">
      <w:pPr>
        <w:rPr>
          <w:sz w:val="20"/>
          <w:szCs w:val="20"/>
        </w:rPr>
      </w:pPr>
    </w:p>
    <w:p w14:paraId="71C3D713" w14:textId="47AF3DAD" w:rsidR="00EF5652" w:rsidRPr="009D6711" w:rsidRDefault="00EF5652" w:rsidP="009D6711">
      <w:pPr>
        <w:rPr>
          <w:rFonts w:ascii="Times" w:hAnsi="Times"/>
          <w:color w:val="FFFFFF"/>
          <w:sz w:val="14"/>
          <w:szCs w:val="14"/>
        </w:rPr>
      </w:pPr>
      <w:r w:rsidRPr="004A26F0">
        <w:rPr>
          <w:sz w:val="20"/>
          <w:szCs w:val="20"/>
        </w:rPr>
        <w:t>J. W. Deardorff, Journal of the Atmospheric Sciences 27,</w:t>
      </w:r>
    </w:p>
    <w:p w14:paraId="011ED5FD" w14:textId="77777777" w:rsidR="00EF5652" w:rsidRDefault="00EF5652" w:rsidP="00EF5652">
      <w:pPr>
        <w:pStyle w:val="p1"/>
        <w:rPr>
          <w:rFonts w:ascii="Times New Roman" w:hAnsi="Times New Roman"/>
          <w:sz w:val="20"/>
          <w:szCs w:val="20"/>
        </w:rPr>
      </w:pPr>
      <w:r w:rsidRPr="004A26F0">
        <w:rPr>
          <w:rFonts w:ascii="Times New Roman" w:hAnsi="Times New Roman"/>
          <w:sz w:val="20"/>
          <w:szCs w:val="20"/>
        </w:rPr>
        <w:t>1211 (1970).</w:t>
      </w:r>
    </w:p>
    <w:p w14:paraId="735647D7" w14:textId="77777777" w:rsidR="002865A2" w:rsidRDefault="002865A2" w:rsidP="002865A2">
      <w:pPr>
        <w:rPr>
          <w:sz w:val="20"/>
          <w:szCs w:val="20"/>
        </w:rPr>
      </w:pPr>
    </w:p>
    <w:p w14:paraId="1068A15F" w14:textId="77777777" w:rsidR="002865A2" w:rsidRPr="00675C6E" w:rsidRDefault="002865A2" w:rsidP="002865A2">
      <w:pPr>
        <w:rPr>
          <w:sz w:val="20"/>
          <w:szCs w:val="20"/>
        </w:rPr>
      </w:pPr>
      <w:r w:rsidRPr="00675C6E">
        <w:rPr>
          <w:sz w:val="20"/>
          <w:szCs w:val="20"/>
        </w:rPr>
        <w:t>A. M. Garon and R. J. Goldstein, Velocity and heat</w:t>
      </w:r>
    </w:p>
    <w:p w14:paraId="19037FF2" w14:textId="77777777" w:rsidR="002865A2" w:rsidRPr="00675C6E" w:rsidRDefault="002865A2" w:rsidP="002865A2">
      <w:pPr>
        <w:rPr>
          <w:sz w:val="20"/>
          <w:szCs w:val="20"/>
        </w:rPr>
      </w:pPr>
      <w:r w:rsidRPr="00675C6E">
        <w:rPr>
          <w:sz w:val="20"/>
          <w:szCs w:val="20"/>
        </w:rPr>
        <w:t>transfer measurements in thermal convection, Phys.</w:t>
      </w:r>
    </w:p>
    <w:p w14:paraId="3E558EDB" w14:textId="500EEC9B" w:rsidR="002865A2" w:rsidRDefault="002865A2" w:rsidP="002865A2">
      <w:pPr>
        <w:rPr>
          <w:sz w:val="20"/>
          <w:szCs w:val="20"/>
        </w:rPr>
      </w:pPr>
      <w:r w:rsidRPr="00675C6E">
        <w:rPr>
          <w:sz w:val="20"/>
          <w:szCs w:val="20"/>
        </w:rPr>
        <w:t>Fluids 16, 1818-1825 (1973).</w:t>
      </w:r>
    </w:p>
    <w:p w14:paraId="4008F584" w14:textId="77777777" w:rsidR="00C3158B" w:rsidRDefault="00C3158B" w:rsidP="009D6711">
      <w:pPr>
        <w:pStyle w:val="p1"/>
        <w:tabs>
          <w:tab w:val="left" w:pos="528"/>
        </w:tabs>
        <w:rPr>
          <w:rFonts w:ascii="Times New Roman" w:hAnsi="Times New Roman"/>
          <w:sz w:val="20"/>
          <w:szCs w:val="20"/>
        </w:rPr>
      </w:pPr>
    </w:p>
    <w:p w14:paraId="5EB36A7D" w14:textId="77777777" w:rsidR="009D6711" w:rsidRP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Chu, T. Y.; Goldstein, R. J. 1973: Turbulent convection in a</w:t>
      </w:r>
    </w:p>
    <w:p w14:paraId="24092B8F" w14:textId="77777777" w:rsid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horizontal layer of water. J. Fluid Mech. 60, 141-159</w:t>
      </w:r>
    </w:p>
    <w:p w14:paraId="32BF95AE" w14:textId="77777777" w:rsidR="00C3158B" w:rsidRDefault="00C3158B" w:rsidP="00C3158B">
      <w:pPr>
        <w:pStyle w:val="p1"/>
        <w:tabs>
          <w:tab w:val="left" w:pos="528"/>
        </w:tabs>
        <w:rPr>
          <w:rFonts w:ascii="Times New Roman" w:hAnsi="Times New Roman"/>
          <w:sz w:val="20"/>
          <w:szCs w:val="20"/>
        </w:rPr>
      </w:pPr>
    </w:p>
    <w:p w14:paraId="7C2C8844" w14:textId="77777777" w:rsidR="00C3158B" w:rsidRPr="00C3158B" w:rsidRDefault="00C3158B" w:rsidP="00C3158B">
      <w:pPr>
        <w:pStyle w:val="p1"/>
        <w:tabs>
          <w:tab w:val="left" w:pos="528"/>
        </w:tabs>
        <w:rPr>
          <w:rFonts w:ascii="Times New Roman" w:hAnsi="Times New Roman"/>
          <w:sz w:val="20"/>
          <w:szCs w:val="20"/>
        </w:rPr>
      </w:pPr>
      <w:r w:rsidRPr="00C3158B">
        <w:rPr>
          <w:rFonts w:ascii="Times New Roman" w:hAnsi="Times New Roman"/>
          <w:sz w:val="20"/>
          <w:szCs w:val="20"/>
        </w:rPr>
        <w:t>Fitzjarrald, D. E. 1976: An experimental study of turbulent convection</w:t>
      </w:r>
    </w:p>
    <w:p w14:paraId="53749801" w14:textId="77777777" w:rsidR="00C3158B" w:rsidRDefault="00C3158B" w:rsidP="00C3158B">
      <w:pPr>
        <w:pStyle w:val="p1"/>
        <w:tabs>
          <w:tab w:val="left" w:pos="528"/>
        </w:tabs>
        <w:rPr>
          <w:ins w:id="11" w:author="Philip Sakievich" w:date="2017-06-12T13:11:00Z"/>
          <w:rFonts w:ascii="Times New Roman" w:hAnsi="Times New Roman"/>
          <w:sz w:val="20"/>
          <w:szCs w:val="20"/>
        </w:rPr>
      </w:pPr>
      <w:r w:rsidRPr="00C3158B">
        <w:rPr>
          <w:rFonts w:ascii="Times New Roman" w:hAnsi="Times New Roman"/>
          <w:sz w:val="20"/>
          <w:szCs w:val="20"/>
        </w:rPr>
        <w:t>in air. J. Fluid Mech. 73, 693-719</w:t>
      </w:r>
    </w:p>
    <w:p w14:paraId="4000CA92" w14:textId="77777777" w:rsidR="00C63DF3" w:rsidRDefault="00C63DF3" w:rsidP="00C3158B">
      <w:pPr>
        <w:pStyle w:val="p1"/>
        <w:tabs>
          <w:tab w:val="left" w:pos="528"/>
        </w:tabs>
        <w:rPr>
          <w:ins w:id="12" w:author="Philip Sakievich" w:date="2017-06-12T13:11:00Z"/>
          <w:rFonts w:ascii="Times New Roman" w:hAnsi="Times New Roman"/>
          <w:sz w:val="20"/>
          <w:szCs w:val="20"/>
        </w:rPr>
      </w:pPr>
    </w:p>
    <w:p w14:paraId="79680F3D" w14:textId="10B50E70" w:rsidR="00C63DF3" w:rsidRPr="00C63DF3" w:rsidRDefault="00C63DF3" w:rsidP="00C63DF3">
      <w:pPr>
        <w:rPr>
          <w:ins w:id="13" w:author="Philip Sakievich" w:date="2017-06-12T12:51:00Z"/>
          <w:rFonts w:ascii="Arial" w:eastAsia="Times New Roman" w:hAnsi="Arial" w:cs="Arial"/>
          <w:color w:val="222222"/>
          <w:sz w:val="20"/>
          <w:szCs w:val="20"/>
          <w:shd w:val="clear" w:color="auto" w:fill="FFFFFF"/>
          <w:rPrChange w:id="14" w:author="Philip Sakievich" w:date="2017-06-12T13:11:00Z">
            <w:rPr>
              <w:ins w:id="15" w:author="Philip Sakievich" w:date="2017-06-12T12:51:00Z"/>
              <w:rFonts w:ascii="Times New Roman" w:hAnsi="Times New Roman"/>
              <w:sz w:val="20"/>
              <w:szCs w:val="20"/>
            </w:rPr>
          </w:rPrChange>
        </w:rPr>
        <w:pPrChange w:id="16" w:author="Philip Sakievich" w:date="2017-06-12T13:11:00Z">
          <w:pPr>
            <w:pStyle w:val="p1"/>
            <w:tabs>
              <w:tab w:val="left" w:pos="528"/>
            </w:tabs>
          </w:pPr>
        </w:pPrChange>
      </w:pPr>
      <w:ins w:id="17" w:author="Philip Sakievich" w:date="2017-06-12T13:11:00Z">
        <w:r w:rsidRPr="00622006">
          <w:rPr>
            <w:rFonts w:ascii="Arial" w:eastAsia="Times New Roman" w:hAnsi="Arial" w:cs="Arial"/>
            <w:color w:val="222222"/>
            <w:sz w:val="20"/>
            <w:szCs w:val="20"/>
            <w:shd w:val="clear" w:color="auto" w:fill="FFFFFF"/>
          </w:rPr>
          <w:t>Grossmann, Siegfried, and Detlef Lohse. "Scaling in thermal convection: a unifying theory." </w:t>
        </w:r>
        <w:r w:rsidRPr="00622006">
          <w:rPr>
            <w:rFonts w:ascii="Arial" w:eastAsia="Times New Roman" w:hAnsi="Arial" w:cs="Arial"/>
            <w:i/>
            <w:iCs/>
            <w:color w:val="222222"/>
            <w:sz w:val="20"/>
            <w:szCs w:val="20"/>
            <w:shd w:val="clear" w:color="auto" w:fill="FFFFFF"/>
          </w:rPr>
          <w:t>Journal of Fluid Mechanics</w:t>
        </w:r>
        <w:r w:rsidRPr="00622006">
          <w:rPr>
            <w:rFonts w:ascii="Arial" w:eastAsia="Times New Roman" w:hAnsi="Arial" w:cs="Arial"/>
            <w:color w:val="222222"/>
            <w:sz w:val="20"/>
            <w:szCs w:val="20"/>
            <w:shd w:val="clear" w:color="auto" w:fill="FFFFFF"/>
          </w:rPr>
          <w:t> 407 (2000): 27-56.</w:t>
        </w:r>
      </w:ins>
    </w:p>
    <w:p w14:paraId="1F7731B5" w14:textId="77777777" w:rsidR="004662A9" w:rsidRDefault="004662A9" w:rsidP="00C3158B">
      <w:pPr>
        <w:pStyle w:val="p1"/>
        <w:tabs>
          <w:tab w:val="left" w:pos="528"/>
        </w:tabs>
        <w:rPr>
          <w:ins w:id="18" w:author="Philip Sakievich" w:date="2017-06-12T12:51:00Z"/>
          <w:rFonts w:ascii="Times New Roman" w:hAnsi="Times New Roman"/>
          <w:sz w:val="20"/>
          <w:szCs w:val="20"/>
        </w:rPr>
      </w:pPr>
    </w:p>
    <w:p w14:paraId="479DC5AB" w14:textId="77777777" w:rsidR="00320541" w:rsidRDefault="00320541" w:rsidP="00320541">
      <w:pPr>
        <w:rPr>
          <w:ins w:id="19" w:author="Philip Sakievich" w:date="2017-06-12T13:17:00Z"/>
          <w:rFonts w:eastAsia="Times New Roman"/>
        </w:rPr>
      </w:pPr>
      <w:ins w:id="20" w:author="Philip Sakievich" w:date="2017-06-12T13:17:00Z">
        <w:r>
          <w:rPr>
            <w:rFonts w:ascii="Arial" w:eastAsia="Times New Roman" w:hAnsi="Arial" w:cs="Arial"/>
            <w:color w:val="222222"/>
            <w:sz w:val="20"/>
            <w:szCs w:val="20"/>
            <w:shd w:val="clear" w:color="auto" w:fill="FFFFFF"/>
          </w:rPr>
          <w:t>Schumacher, Jörg, Janet D. Scheel, Dmitry Krasnov, Diego A. Donzis, Victor Yakhot, and Katepalli R. Sreenivasan. "Small-scale universality in fluid turbulence."</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111, no. 30 (2014): 10961-10965.</w:t>
        </w:r>
      </w:ins>
    </w:p>
    <w:p w14:paraId="4D9121FB" w14:textId="291FC1CC" w:rsidR="00C63DF3" w:rsidRPr="004A26F0" w:rsidDel="00320541" w:rsidRDefault="00C63DF3" w:rsidP="00C63DF3">
      <w:pPr>
        <w:pStyle w:val="p1"/>
        <w:rPr>
          <w:del w:id="21" w:author="Philip Sakievich" w:date="2017-06-12T13:17:00Z"/>
          <w:rFonts w:ascii="Times New Roman" w:hAnsi="Times New Roman"/>
          <w:sz w:val="20"/>
          <w:szCs w:val="20"/>
        </w:rPr>
      </w:pPr>
      <w:moveToRangeStart w:id="22" w:author="Philip Sakievich" w:date="2017-06-12T13:15:00Z" w:name="move485035208"/>
      <w:commentRangeStart w:id="23"/>
      <w:moveTo w:id="24" w:author="Philip Sakievich" w:date="2017-06-12T13:15:00Z">
        <w:del w:id="25" w:author="Philip Sakievich" w:date="2017-06-12T13:17:00Z">
          <w:r w:rsidRPr="004A26F0" w:rsidDel="00320541">
            <w:rPr>
              <w:rFonts w:ascii="Times New Roman" w:hAnsi="Times New Roman"/>
              <w:sz w:val="20"/>
              <w:szCs w:val="20"/>
            </w:rPr>
            <w:delText>J. Schumacher, J. D. Scheel, D. Krasnov, D. A. Donzis,</w:delText>
          </w:r>
        </w:del>
      </w:moveTo>
    </w:p>
    <w:p w14:paraId="53D1894D" w14:textId="2658C30C" w:rsidR="00C63DF3" w:rsidRPr="004A26F0" w:rsidDel="00320541" w:rsidRDefault="00C63DF3" w:rsidP="00C63DF3">
      <w:pPr>
        <w:pStyle w:val="p1"/>
        <w:rPr>
          <w:del w:id="26" w:author="Philip Sakievich" w:date="2017-06-12T13:17:00Z"/>
          <w:rFonts w:ascii="Times New Roman" w:hAnsi="Times New Roman"/>
          <w:sz w:val="20"/>
          <w:szCs w:val="20"/>
        </w:rPr>
      </w:pPr>
      <w:moveTo w:id="27" w:author="Philip Sakievich" w:date="2017-06-12T13:15:00Z">
        <w:del w:id="28" w:author="Philip Sakievich" w:date="2017-06-12T13:17:00Z">
          <w:r w:rsidRPr="004A26F0" w:rsidDel="00320541">
            <w:rPr>
              <w:rFonts w:ascii="Times New Roman" w:hAnsi="Times New Roman"/>
              <w:sz w:val="20"/>
              <w:szCs w:val="20"/>
            </w:rPr>
            <w:delText>V. Yakhot, and K. R. Sreenivasan, Proceedings of the</w:delText>
          </w:r>
        </w:del>
      </w:moveTo>
    </w:p>
    <w:p w14:paraId="288D3720" w14:textId="384EF1C4" w:rsidR="00C63DF3" w:rsidRPr="004A26F0" w:rsidDel="004662A9" w:rsidRDefault="00C63DF3" w:rsidP="00C63DF3">
      <w:pPr>
        <w:pStyle w:val="p1"/>
        <w:rPr>
          <w:del w:id="29" w:author="Philip Sakievich" w:date="2017-06-12T12:51:00Z"/>
          <w:rFonts w:ascii="Times New Roman" w:hAnsi="Times New Roman"/>
          <w:sz w:val="20"/>
          <w:szCs w:val="20"/>
        </w:rPr>
      </w:pPr>
      <w:moveTo w:id="30" w:author="Philip Sakievich" w:date="2017-06-12T13:15:00Z">
        <w:del w:id="31" w:author="Philip Sakievich" w:date="2017-06-12T13:17:00Z">
          <w:r w:rsidRPr="004A26F0" w:rsidDel="00320541">
            <w:rPr>
              <w:rFonts w:ascii="Times New Roman" w:hAnsi="Times New Roman"/>
              <w:sz w:val="20"/>
              <w:szCs w:val="20"/>
            </w:rPr>
            <w:delText>National Academy of Sciences 111, 10961 (2014).</w:delText>
          </w:r>
        </w:del>
      </w:moveTo>
    </w:p>
    <w:moveToRangeEnd w:id="22"/>
    <w:commentRangeEnd w:id="23"/>
    <w:p w14:paraId="3ABAB3B6" w14:textId="77777777" w:rsidR="004662A9" w:rsidRPr="00C3158B" w:rsidRDefault="00C63DF3" w:rsidP="004662A9">
      <w:pPr>
        <w:pStyle w:val="p1"/>
        <w:rPr>
          <w:rFonts w:ascii="Times New Roman" w:hAnsi="Times New Roman"/>
          <w:sz w:val="20"/>
          <w:szCs w:val="20"/>
        </w:rPr>
        <w:pPrChange w:id="32" w:author="Philip Sakievich" w:date="2017-06-12T12:51:00Z">
          <w:pPr>
            <w:pStyle w:val="p1"/>
            <w:tabs>
              <w:tab w:val="left" w:pos="528"/>
            </w:tabs>
          </w:pPr>
        </w:pPrChange>
      </w:pPr>
      <w:r>
        <w:rPr>
          <w:rStyle w:val="CommentReference"/>
          <w:rFonts w:ascii="Times New Roman" w:hAnsi="Times New Roman"/>
        </w:rPr>
        <w:commentReference w:id="23"/>
      </w:r>
    </w:p>
    <w:p w14:paraId="5E689917" w14:textId="77777777" w:rsidR="009D6711" w:rsidRPr="00666241" w:rsidRDefault="009D6711" w:rsidP="00666241">
      <w:pPr>
        <w:pStyle w:val="p1"/>
        <w:tabs>
          <w:tab w:val="left" w:pos="528"/>
        </w:tabs>
        <w:rPr>
          <w:rFonts w:ascii="Times New Roman" w:hAnsi="Times New Roman"/>
          <w:sz w:val="20"/>
          <w:szCs w:val="20"/>
        </w:rPr>
      </w:pPr>
    </w:p>
    <w:p w14:paraId="738E6B6F" w14:textId="35F3A0B2" w:rsidR="00EF5652" w:rsidRPr="009D6711" w:rsidRDefault="009D6711" w:rsidP="009D6711">
      <w:pPr>
        <w:rPr>
          <w:rFonts w:ascii="Times" w:hAnsi="Times"/>
          <w:color w:val="FFFFFF"/>
          <w:sz w:val="14"/>
          <w:szCs w:val="14"/>
        </w:rPr>
      </w:pPr>
      <w:r w:rsidRPr="009D6711">
        <w:rPr>
          <w:rFonts w:ascii="Times" w:hAnsi="Times"/>
          <w:color w:val="FFFFFF"/>
          <w:sz w:val="14"/>
          <w:szCs w:val="14"/>
        </w:rPr>
        <w:t>Chu, T. Y.; Goldstein, R. J.</w:t>
      </w:r>
      <w:r>
        <w:rPr>
          <w:rFonts w:ascii="Times" w:hAnsi="Times"/>
          <w:color w:val="FFFFFF"/>
          <w:sz w:val="14"/>
          <w:szCs w:val="14"/>
        </w:rPr>
        <w:t xml:space="preserve"> 1973: Turbulent convection in</w:t>
      </w:r>
    </w:p>
    <w:p w14:paraId="71D9E5E9" w14:textId="0ADA6A41" w:rsidR="006A43A2" w:rsidRPr="005C3037" w:rsidRDefault="00E40996" w:rsidP="004A26F0">
      <w:pPr>
        <w:pStyle w:val="p1"/>
        <w:rPr>
          <w:rFonts w:ascii="Times New Roman" w:hAnsi="Times New Roman"/>
          <w:b/>
          <w:sz w:val="20"/>
          <w:szCs w:val="20"/>
        </w:rPr>
      </w:pPr>
      <w:r w:rsidRPr="00EF5652">
        <w:rPr>
          <w:rFonts w:ascii="Times New Roman" w:hAnsi="Times New Roman"/>
          <w:b/>
          <w:sz w:val="20"/>
          <w:szCs w:val="20"/>
        </w:rPr>
        <w:t>Early observations of mean flows</w:t>
      </w:r>
      <w:r w:rsidR="00813383">
        <w:rPr>
          <w:rFonts w:ascii="Times New Roman" w:hAnsi="Times New Roman"/>
          <w:b/>
          <w:sz w:val="20"/>
          <w:szCs w:val="20"/>
        </w:rPr>
        <w:t xml:space="preserve"> in large aspect ratio RBC</w:t>
      </w:r>
    </w:p>
    <w:p w14:paraId="0F4E3750" w14:textId="77777777" w:rsidR="005C3037" w:rsidRDefault="005C3037" w:rsidP="005C3037">
      <w:pPr>
        <w:pStyle w:val="p1"/>
        <w:rPr>
          <w:rFonts w:ascii="Times New Roman" w:hAnsi="Times New Roman"/>
          <w:sz w:val="20"/>
          <w:szCs w:val="20"/>
        </w:rPr>
      </w:pPr>
    </w:p>
    <w:p w14:paraId="2B537E39" w14:textId="77777777" w:rsidR="005C3037" w:rsidRPr="004A26F0" w:rsidRDefault="005C3037" w:rsidP="005C3037">
      <w:pPr>
        <w:pStyle w:val="p1"/>
        <w:rPr>
          <w:rFonts w:ascii="Times New Roman" w:hAnsi="Times New Roman"/>
          <w:sz w:val="20"/>
          <w:szCs w:val="20"/>
        </w:rPr>
      </w:pPr>
      <w:r w:rsidRPr="004A26F0">
        <w:rPr>
          <w:rFonts w:ascii="Times New Roman" w:hAnsi="Times New Roman"/>
          <w:sz w:val="20"/>
          <w:szCs w:val="20"/>
        </w:rPr>
        <w:t>Adrian Ferriera and Boberg</w:t>
      </w:r>
    </w:p>
    <w:p w14:paraId="3D1E07EE" w14:textId="77777777" w:rsidR="005C3037" w:rsidRDefault="005C3037" w:rsidP="005C3037">
      <w:pPr>
        <w:pStyle w:val="p1"/>
        <w:rPr>
          <w:rFonts w:ascii="Times New Roman" w:hAnsi="Times New Roman"/>
          <w:sz w:val="20"/>
          <w:szCs w:val="20"/>
        </w:rPr>
      </w:pPr>
    </w:p>
    <w:p w14:paraId="23C43A37" w14:textId="17169DC0" w:rsidR="00795164" w:rsidRDefault="005C3037" w:rsidP="00795164">
      <w:pPr>
        <w:pStyle w:val="p1"/>
        <w:rPr>
          <w:rFonts w:ascii="Times New Roman" w:hAnsi="Times New Roman"/>
          <w:sz w:val="20"/>
          <w:szCs w:val="20"/>
        </w:rPr>
      </w:pPr>
      <w:r w:rsidRPr="004A26F0">
        <w:rPr>
          <w:rFonts w:ascii="Times New Roman" w:hAnsi="Times New Roman"/>
          <w:sz w:val="20"/>
          <w:szCs w:val="20"/>
        </w:rPr>
        <w:t>Yao thesis</w:t>
      </w:r>
      <w:r w:rsidR="00795164" w:rsidRPr="00795164">
        <w:rPr>
          <w:rFonts w:ascii="Times New Roman" w:hAnsi="Times New Roman"/>
          <w:sz w:val="20"/>
          <w:szCs w:val="20"/>
        </w:rPr>
        <w:t xml:space="preserve"> </w:t>
      </w:r>
    </w:p>
    <w:p w14:paraId="4B6C5B43" w14:textId="77777777" w:rsidR="00CB0F6D" w:rsidRDefault="00CB0F6D" w:rsidP="00CB0F6D">
      <w:pPr>
        <w:pStyle w:val="p1"/>
        <w:rPr>
          <w:rFonts w:ascii="Times New Roman" w:hAnsi="Times New Roman"/>
          <w:sz w:val="20"/>
          <w:szCs w:val="20"/>
        </w:rPr>
      </w:pPr>
    </w:p>
    <w:p w14:paraId="40AA9588" w14:textId="77777777" w:rsidR="00CB0F6D" w:rsidRPr="00CB0F6D" w:rsidRDefault="00CB0F6D" w:rsidP="00CB0F6D">
      <w:pPr>
        <w:pStyle w:val="p1"/>
        <w:rPr>
          <w:rFonts w:ascii="Times New Roman" w:hAnsi="Times New Roman"/>
          <w:sz w:val="20"/>
          <w:szCs w:val="20"/>
        </w:rPr>
      </w:pPr>
      <w:r w:rsidRPr="00CB0F6D">
        <w:rPr>
          <w:rFonts w:ascii="Times New Roman" w:hAnsi="Times New Roman"/>
          <w:sz w:val="20"/>
          <w:szCs w:val="20"/>
        </w:rPr>
        <w:t>Fitzjarrald, D. E. 1976: An experimental study of turbulent convection</w:t>
      </w:r>
    </w:p>
    <w:p w14:paraId="6B374E75" w14:textId="77777777" w:rsidR="00CB0F6D" w:rsidRDefault="00CB0F6D" w:rsidP="00CB0F6D">
      <w:pPr>
        <w:pStyle w:val="p1"/>
        <w:rPr>
          <w:rFonts w:ascii="Times New Roman" w:hAnsi="Times New Roman"/>
          <w:sz w:val="20"/>
          <w:szCs w:val="20"/>
        </w:rPr>
      </w:pPr>
      <w:r w:rsidRPr="00CB0F6D">
        <w:rPr>
          <w:rFonts w:ascii="Times New Roman" w:hAnsi="Times New Roman"/>
          <w:sz w:val="20"/>
          <w:szCs w:val="20"/>
        </w:rPr>
        <w:t>in air. J. Fluid Mech. 73, 693-719</w:t>
      </w:r>
    </w:p>
    <w:p w14:paraId="7ADDD0A8" w14:textId="77777777" w:rsidR="00CC27CA" w:rsidRDefault="00CC27CA" w:rsidP="00CC27CA">
      <w:pPr>
        <w:pStyle w:val="p1"/>
        <w:rPr>
          <w:rFonts w:ascii="Times New Roman" w:hAnsi="Times New Roman"/>
          <w:sz w:val="20"/>
          <w:szCs w:val="20"/>
        </w:rPr>
      </w:pPr>
    </w:p>
    <w:p w14:paraId="240A8023" w14:textId="01DF9EDA" w:rsidR="00CC27CA" w:rsidRDefault="00CC27CA" w:rsidP="00CC27CA">
      <w:pPr>
        <w:pStyle w:val="p1"/>
        <w:rPr>
          <w:ins w:id="33" w:author="Philip Sakievich" w:date="2017-06-12T13:29:00Z"/>
          <w:rFonts w:ascii="Times New Roman" w:hAnsi="Times New Roman"/>
          <w:sz w:val="20"/>
          <w:szCs w:val="20"/>
        </w:rPr>
      </w:pPr>
      <w:r w:rsidRPr="004A26F0">
        <w:rPr>
          <w:rFonts w:ascii="Times New Roman" w:hAnsi="Times New Roman"/>
          <w:sz w:val="20"/>
          <w:szCs w:val="20"/>
        </w:rPr>
        <w:t>Krishnamurty</w:t>
      </w:r>
      <w:r>
        <w:rPr>
          <w:rFonts w:ascii="Times New Roman" w:hAnsi="Times New Roman"/>
          <w:sz w:val="20"/>
          <w:szCs w:val="20"/>
        </w:rPr>
        <w:t xml:space="preserve"> R L and Howard, L. N. </w:t>
      </w:r>
    </w:p>
    <w:p w14:paraId="79AD20F0" w14:textId="77777777" w:rsidR="005E1C0E" w:rsidRDefault="005E1C0E" w:rsidP="00CC27CA">
      <w:pPr>
        <w:pStyle w:val="p1"/>
        <w:rPr>
          <w:ins w:id="34" w:author="Philip Sakievich" w:date="2017-06-12T13:29:00Z"/>
          <w:rFonts w:ascii="Times New Roman" w:hAnsi="Times New Roman"/>
          <w:sz w:val="20"/>
          <w:szCs w:val="20"/>
        </w:rPr>
      </w:pPr>
    </w:p>
    <w:p w14:paraId="141B9CF6" w14:textId="77777777" w:rsidR="005E1C0E" w:rsidRDefault="005E1C0E" w:rsidP="005E1C0E">
      <w:pPr>
        <w:rPr>
          <w:ins w:id="35" w:author="Philip Sakievich" w:date="2017-06-12T13:29:00Z"/>
          <w:rFonts w:eastAsia="Times New Roman"/>
        </w:rPr>
      </w:pPr>
      <w:ins w:id="36" w:author="Philip Sakievich" w:date="2017-06-12T13:29:00Z">
        <w:r>
          <w:rPr>
            <w:rFonts w:ascii="Arial" w:eastAsia="Times New Roman" w:hAnsi="Arial" w:cs="Arial"/>
            <w:color w:val="222222"/>
            <w:sz w:val="20"/>
            <w:szCs w:val="20"/>
            <w:shd w:val="clear" w:color="auto" w:fill="FFFFFF"/>
          </w:rPr>
          <w:t>Krishnamurti, Ruby, and Louis N. Howard. "Large-scale flow generation in turbulent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78.4 (1981).</w:t>
        </w:r>
      </w:ins>
    </w:p>
    <w:p w14:paraId="3D7C1358" w14:textId="77777777" w:rsidR="005E1C0E" w:rsidRDefault="005E1C0E" w:rsidP="00CC27CA">
      <w:pPr>
        <w:pStyle w:val="p1"/>
        <w:rPr>
          <w:rFonts w:ascii="Times New Roman" w:hAnsi="Times New Roman"/>
          <w:sz w:val="20"/>
          <w:szCs w:val="20"/>
        </w:rPr>
      </w:pPr>
    </w:p>
    <w:p w14:paraId="544763D2" w14:textId="77777777" w:rsidR="00CC27CA" w:rsidRDefault="00CC27CA" w:rsidP="00CC27CA">
      <w:pPr>
        <w:rPr>
          <w:sz w:val="20"/>
          <w:szCs w:val="20"/>
        </w:rPr>
      </w:pPr>
    </w:p>
    <w:p w14:paraId="4A772F23" w14:textId="44A6F665" w:rsidR="00795164" w:rsidRPr="00CC27CA" w:rsidRDefault="00795164" w:rsidP="00CC27CA">
      <w:pPr>
        <w:rPr>
          <w:rFonts w:ascii="Times" w:hAnsi="Times"/>
          <w:color w:val="FFFFFF"/>
          <w:sz w:val="14"/>
          <w:szCs w:val="14"/>
        </w:rPr>
      </w:pPr>
      <w:r w:rsidRPr="004A26F0">
        <w:rPr>
          <w:sz w:val="20"/>
          <w:szCs w:val="20"/>
        </w:rPr>
        <w:t>R. L. Fernandes, Ph.D. thesis, University of Illinois, Ur-</w:t>
      </w:r>
    </w:p>
    <w:p w14:paraId="59583F7C" w14:textId="77777777"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bana, IL (2001).</w:t>
      </w:r>
    </w:p>
    <w:p w14:paraId="298855DC" w14:textId="77777777" w:rsidR="00795164" w:rsidRPr="004A26F0" w:rsidRDefault="00795164" w:rsidP="00795164">
      <w:pPr>
        <w:pStyle w:val="p1"/>
        <w:rPr>
          <w:rFonts w:ascii="Times New Roman" w:hAnsi="Times New Roman"/>
          <w:sz w:val="20"/>
          <w:szCs w:val="20"/>
        </w:rPr>
      </w:pPr>
    </w:p>
    <w:p w14:paraId="6E529C48" w14:textId="4D445419"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R. L. Fernandes and R. J. Adrian, Exp. Thermal Fluid</w:t>
      </w:r>
    </w:p>
    <w:p w14:paraId="72425B4F" w14:textId="77777777" w:rsidR="00795164" w:rsidRDefault="00795164" w:rsidP="00795164">
      <w:pPr>
        <w:pStyle w:val="p1"/>
        <w:rPr>
          <w:rFonts w:ascii="Times New Roman" w:hAnsi="Times New Roman"/>
          <w:sz w:val="20"/>
          <w:szCs w:val="20"/>
        </w:rPr>
      </w:pPr>
      <w:r w:rsidRPr="004A26F0">
        <w:rPr>
          <w:rFonts w:ascii="Times New Roman" w:hAnsi="Times New Roman"/>
          <w:sz w:val="20"/>
          <w:szCs w:val="20"/>
        </w:rPr>
        <w:t>Science 26, 355 (2002).</w:t>
      </w:r>
    </w:p>
    <w:p w14:paraId="76B5C7ED" w14:textId="77777777" w:rsidR="00795164" w:rsidRDefault="00795164" w:rsidP="00795164">
      <w:pPr>
        <w:pStyle w:val="p1"/>
        <w:rPr>
          <w:rFonts w:ascii="Times New Roman" w:hAnsi="Times New Roman"/>
          <w:sz w:val="20"/>
          <w:szCs w:val="20"/>
        </w:rPr>
      </w:pPr>
    </w:p>
    <w:p w14:paraId="36C3D465" w14:textId="51CD550A"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J. Bailon-Cuba, M. S. Emran, and J. Schumacher, Jour-</w:t>
      </w:r>
    </w:p>
    <w:p w14:paraId="11B805EE" w14:textId="77777777" w:rsidR="00795164" w:rsidRDefault="00795164" w:rsidP="00795164">
      <w:pPr>
        <w:pStyle w:val="p1"/>
        <w:rPr>
          <w:ins w:id="37" w:author="Philip Sakievich" w:date="2017-06-12T12:51:00Z"/>
          <w:rFonts w:ascii="Times New Roman" w:hAnsi="Times New Roman"/>
          <w:sz w:val="20"/>
          <w:szCs w:val="20"/>
        </w:rPr>
      </w:pPr>
      <w:r w:rsidRPr="004A26F0">
        <w:rPr>
          <w:rFonts w:ascii="Times New Roman" w:hAnsi="Times New Roman"/>
          <w:sz w:val="20"/>
          <w:szCs w:val="20"/>
        </w:rPr>
        <w:t>nal of Fluid Mechanics 655, 152 (2010).</w:t>
      </w:r>
    </w:p>
    <w:p w14:paraId="22F896F4" w14:textId="77777777" w:rsidR="004662A9" w:rsidRDefault="004662A9" w:rsidP="00795164">
      <w:pPr>
        <w:pStyle w:val="p1"/>
        <w:rPr>
          <w:ins w:id="38" w:author="Philip Sakievich" w:date="2017-06-12T12:51:00Z"/>
          <w:rFonts w:ascii="Times New Roman" w:hAnsi="Times New Roman"/>
          <w:sz w:val="20"/>
          <w:szCs w:val="20"/>
        </w:rPr>
      </w:pPr>
    </w:p>
    <w:p w14:paraId="32F4DF52" w14:textId="77777777" w:rsidR="004662A9" w:rsidRPr="004A26F0" w:rsidRDefault="004662A9" w:rsidP="004662A9">
      <w:pPr>
        <w:pStyle w:val="p1"/>
        <w:rPr>
          <w:rFonts w:ascii="Times New Roman" w:hAnsi="Times New Roman"/>
          <w:sz w:val="20"/>
          <w:szCs w:val="20"/>
        </w:rPr>
      </w:pPr>
      <w:moveToRangeStart w:id="39" w:author="Philip Sakievich" w:date="2017-06-12T12:51:00Z" w:name="move485035189"/>
      <w:moveTo w:id="40" w:author="Philip Sakievich" w:date="2017-06-12T12:51:00Z">
        <w:r w:rsidRPr="004A26F0">
          <w:rPr>
            <w:rFonts w:ascii="Times New Roman" w:hAnsi="Times New Roman"/>
            <w:sz w:val="20"/>
            <w:szCs w:val="20"/>
          </w:rPr>
          <w:t>du Puits, R., Resagk, C. &amp; Thess, A. 2007 Breakdown of</w:t>
        </w:r>
      </w:moveTo>
    </w:p>
    <w:p w14:paraId="772818EA" w14:textId="77777777" w:rsidR="004662A9" w:rsidRPr="004A26F0" w:rsidRDefault="004662A9" w:rsidP="004662A9">
      <w:pPr>
        <w:pStyle w:val="p1"/>
        <w:rPr>
          <w:rFonts w:ascii="Times New Roman" w:hAnsi="Times New Roman"/>
          <w:sz w:val="20"/>
          <w:szCs w:val="20"/>
        </w:rPr>
      </w:pPr>
      <w:moveTo w:id="41" w:author="Philip Sakievich" w:date="2017-06-12T12:51:00Z">
        <w:r w:rsidRPr="004A26F0">
          <w:rPr>
            <w:rFonts w:ascii="Times New Roman" w:hAnsi="Times New Roman"/>
            <w:sz w:val="20"/>
            <w:szCs w:val="20"/>
          </w:rPr>
          <w:t>wind in turbulent thermal convection. Physical Review E</w:t>
        </w:r>
      </w:moveTo>
    </w:p>
    <w:p w14:paraId="5850B7D3" w14:textId="77777777" w:rsidR="004662A9" w:rsidRDefault="004662A9" w:rsidP="004662A9">
      <w:pPr>
        <w:pStyle w:val="p1"/>
        <w:rPr>
          <w:ins w:id="42" w:author="Philip Sakievich" w:date="2017-06-12T13:04:00Z"/>
          <w:rFonts w:ascii="Times New Roman" w:hAnsi="Times New Roman"/>
          <w:sz w:val="20"/>
          <w:szCs w:val="20"/>
        </w:rPr>
      </w:pPr>
      <w:moveTo w:id="43" w:author="Philip Sakievich" w:date="2017-06-12T12:51:00Z">
        <w:r w:rsidRPr="004A26F0">
          <w:rPr>
            <w:rFonts w:ascii="Times New Roman" w:hAnsi="Times New Roman"/>
            <w:sz w:val="20"/>
            <w:szCs w:val="20"/>
          </w:rPr>
          <w:t>75 (016302).</w:t>
        </w:r>
      </w:moveTo>
    </w:p>
    <w:p w14:paraId="297F42E4" w14:textId="77777777" w:rsidR="00C63DF3" w:rsidRPr="00622006" w:rsidRDefault="00C63DF3" w:rsidP="00622006">
      <w:pPr>
        <w:rPr>
          <w:ins w:id="44" w:author="Philip Sakievich" w:date="2017-06-12T13:04:00Z"/>
          <w:rFonts w:eastAsia="Times New Roman"/>
        </w:rPr>
      </w:pPr>
    </w:p>
    <w:p w14:paraId="6C9E06A8" w14:textId="77777777" w:rsidR="00A708B8" w:rsidRDefault="00A708B8" w:rsidP="00A708B8">
      <w:pPr>
        <w:rPr>
          <w:ins w:id="45" w:author="Philip Sakievich" w:date="2017-06-12T13:21:00Z"/>
          <w:rFonts w:eastAsia="Times New Roman"/>
        </w:rPr>
      </w:pPr>
      <w:ins w:id="46" w:author="Philip Sakievich" w:date="2017-06-12T13:21:00Z">
        <w:r>
          <w:rPr>
            <w:rFonts w:ascii="Arial" w:eastAsia="Times New Roman" w:hAnsi="Arial" w:cs="Arial"/>
            <w:color w:val="222222"/>
            <w:sz w:val="20"/>
            <w:szCs w:val="20"/>
            <w:shd w:val="clear" w:color="auto" w:fill="FFFFFF"/>
          </w:rPr>
          <w:t>Xia, Ke-Qing, Chao Sun, and Yin-Har Cheung. "Large scale velocity structures in turbulent thermal convection with widely varying aspect ratio."</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14th International Symposium on Applications of Laser Techniques to Fluid Mechanics</w:t>
        </w:r>
        <w:r>
          <w:rPr>
            <w:rFonts w:ascii="Arial" w:eastAsia="Times New Roman" w:hAnsi="Arial" w:cs="Arial"/>
            <w:color w:val="222222"/>
            <w:sz w:val="20"/>
            <w:szCs w:val="20"/>
            <w:shd w:val="clear" w:color="auto" w:fill="FFFFFF"/>
          </w:rPr>
          <w:t>. 2008.</w:t>
        </w:r>
      </w:ins>
    </w:p>
    <w:p w14:paraId="68E17173" w14:textId="77777777" w:rsidR="00622006" w:rsidRDefault="00622006" w:rsidP="004662A9">
      <w:pPr>
        <w:pStyle w:val="p1"/>
        <w:rPr>
          <w:rFonts w:ascii="Times New Roman" w:hAnsi="Times New Roman"/>
          <w:sz w:val="20"/>
          <w:szCs w:val="20"/>
        </w:rPr>
      </w:pPr>
    </w:p>
    <w:moveToRangeEnd w:id="39"/>
    <w:p w14:paraId="35C3C8A3" w14:textId="77777777" w:rsidR="004662A9" w:rsidRPr="004A26F0" w:rsidRDefault="004662A9" w:rsidP="00795164">
      <w:pPr>
        <w:pStyle w:val="p1"/>
        <w:rPr>
          <w:rFonts w:ascii="Times New Roman" w:hAnsi="Times New Roman"/>
          <w:sz w:val="20"/>
          <w:szCs w:val="20"/>
        </w:rPr>
      </w:pPr>
    </w:p>
    <w:p w14:paraId="44230A48" w14:textId="77777777" w:rsidR="005C3037" w:rsidRPr="004A26F0" w:rsidRDefault="005C3037" w:rsidP="005C3037">
      <w:pPr>
        <w:pStyle w:val="p1"/>
        <w:rPr>
          <w:rFonts w:ascii="Times New Roman" w:hAnsi="Times New Roman"/>
          <w:sz w:val="20"/>
          <w:szCs w:val="20"/>
        </w:rPr>
      </w:pPr>
    </w:p>
    <w:p w14:paraId="5FA2BCD3" w14:textId="15737EF6" w:rsidR="006A43A2" w:rsidRDefault="00813383" w:rsidP="004A26F0">
      <w:pPr>
        <w:pStyle w:val="p1"/>
        <w:rPr>
          <w:rFonts w:ascii="Times New Roman" w:hAnsi="Times New Roman"/>
          <w:b/>
          <w:sz w:val="20"/>
          <w:szCs w:val="20"/>
        </w:rPr>
      </w:pPr>
      <w:r>
        <w:rPr>
          <w:rFonts w:ascii="Times New Roman" w:hAnsi="Times New Roman"/>
          <w:b/>
          <w:sz w:val="20"/>
          <w:szCs w:val="20"/>
        </w:rPr>
        <w:t>Recent Reviews</w:t>
      </w:r>
    </w:p>
    <w:p w14:paraId="3C5E7405" w14:textId="77777777" w:rsidR="00813383" w:rsidRDefault="00813383" w:rsidP="004A26F0">
      <w:pPr>
        <w:pStyle w:val="p1"/>
        <w:rPr>
          <w:rFonts w:ascii="Times New Roman" w:hAnsi="Times New Roman"/>
          <w:b/>
          <w:sz w:val="20"/>
          <w:szCs w:val="20"/>
        </w:rPr>
      </w:pPr>
    </w:p>
    <w:p w14:paraId="30F98851" w14:textId="77777777" w:rsidR="00813383" w:rsidRDefault="00813383" w:rsidP="00813383">
      <w:pPr>
        <w:pStyle w:val="p1"/>
        <w:rPr>
          <w:ins w:id="47" w:author="Philip Sakievich" w:date="2017-06-12T12:52:00Z"/>
          <w:rFonts w:ascii="Times New Roman" w:hAnsi="Times New Roman"/>
          <w:sz w:val="20"/>
          <w:szCs w:val="20"/>
        </w:rPr>
      </w:pPr>
      <w:r w:rsidRPr="004A26F0">
        <w:rPr>
          <w:rFonts w:ascii="Times New Roman" w:hAnsi="Times New Roman"/>
          <w:sz w:val="20"/>
          <w:szCs w:val="20"/>
        </w:rPr>
        <w:t>Bodenschatz E., Pesch W. &amp; Ahlers G. 2000 Recent developments in Rayleigh-Bénard convection Annu. Rev.Fluid Mechanics 32, 709-778.</w:t>
      </w:r>
    </w:p>
    <w:p w14:paraId="7D639124" w14:textId="77777777" w:rsidR="004662A9" w:rsidRDefault="004662A9" w:rsidP="00813383">
      <w:pPr>
        <w:pStyle w:val="p1"/>
        <w:rPr>
          <w:ins w:id="48" w:author="Philip Sakievich" w:date="2017-06-12T12:52:00Z"/>
          <w:rFonts w:ascii="Times New Roman" w:hAnsi="Times New Roman"/>
          <w:sz w:val="20"/>
          <w:szCs w:val="20"/>
        </w:rPr>
      </w:pPr>
    </w:p>
    <w:p w14:paraId="6FC4052A" w14:textId="69C9EF1B" w:rsidR="004662A9" w:rsidRPr="004662A9" w:rsidRDefault="004662A9" w:rsidP="004662A9">
      <w:pPr>
        <w:rPr>
          <w:rFonts w:eastAsia="Times New Roman"/>
          <w:rPrChange w:id="49" w:author="Philip Sakievich" w:date="2017-06-12T12:52:00Z">
            <w:rPr>
              <w:rFonts w:ascii="Times New Roman" w:hAnsi="Times New Roman"/>
              <w:sz w:val="20"/>
              <w:szCs w:val="20"/>
            </w:rPr>
          </w:rPrChange>
        </w:rPr>
        <w:pPrChange w:id="50" w:author="Philip Sakievich" w:date="2017-06-12T12:52:00Z">
          <w:pPr>
            <w:pStyle w:val="p1"/>
          </w:pPr>
        </w:pPrChange>
      </w:pPr>
      <w:ins w:id="51" w:author="Philip Sakievich" w:date="2017-06-12T12:52:00Z">
        <w:r w:rsidRPr="004662A9">
          <w:rPr>
            <w:rFonts w:ascii="Arial" w:eastAsia="Times New Roman" w:hAnsi="Arial" w:cs="Arial"/>
            <w:color w:val="222222"/>
            <w:sz w:val="20"/>
            <w:szCs w:val="20"/>
            <w:shd w:val="clear" w:color="auto" w:fill="FFFFFF"/>
          </w:rPr>
          <w:t>Ahlers, Guenter, Siegfried Grossmann, and Detlef Lohse. "Heat transfer and large scale dynamics in turbulent Rayleigh-Bénard convection." </w:t>
        </w:r>
        <w:r w:rsidRPr="004662A9">
          <w:rPr>
            <w:rFonts w:ascii="Arial" w:eastAsia="Times New Roman" w:hAnsi="Arial" w:cs="Arial"/>
            <w:i/>
            <w:iCs/>
            <w:color w:val="222222"/>
            <w:sz w:val="20"/>
            <w:szCs w:val="20"/>
            <w:shd w:val="clear" w:color="auto" w:fill="FFFFFF"/>
          </w:rPr>
          <w:t>Reviews of modern physics</w:t>
        </w:r>
        <w:r w:rsidRPr="004662A9">
          <w:rPr>
            <w:rFonts w:ascii="Arial" w:eastAsia="Times New Roman" w:hAnsi="Arial" w:cs="Arial"/>
            <w:color w:val="222222"/>
            <w:sz w:val="20"/>
            <w:szCs w:val="20"/>
            <w:shd w:val="clear" w:color="auto" w:fill="FFFFFF"/>
          </w:rPr>
          <w:t> 81.2 (2009): 503.</w:t>
        </w:r>
      </w:ins>
    </w:p>
    <w:p w14:paraId="6FEF6AF5" w14:textId="77777777" w:rsidR="00813383" w:rsidRPr="004A26F0" w:rsidRDefault="00813383" w:rsidP="00813383">
      <w:pPr>
        <w:pStyle w:val="p1"/>
        <w:rPr>
          <w:rFonts w:ascii="Times New Roman" w:hAnsi="Times New Roman"/>
          <w:sz w:val="20"/>
          <w:szCs w:val="20"/>
        </w:rPr>
      </w:pPr>
    </w:p>
    <w:p w14:paraId="4EE7298C" w14:textId="245E83FE" w:rsidR="00813383" w:rsidRPr="004A26F0" w:rsidDel="00622006" w:rsidRDefault="00813383" w:rsidP="00813383">
      <w:pPr>
        <w:pStyle w:val="p1"/>
        <w:rPr>
          <w:del w:id="52" w:author="Philip Sakievich" w:date="2017-06-12T13:03:00Z"/>
          <w:rFonts w:ascii="Times New Roman" w:hAnsi="Times New Roman"/>
          <w:sz w:val="20"/>
          <w:szCs w:val="20"/>
        </w:rPr>
      </w:pPr>
      <w:del w:id="53" w:author="Philip Sakievich" w:date="2017-06-12T13:03:00Z">
        <w:r w:rsidRPr="004A26F0" w:rsidDel="00622006">
          <w:rPr>
            <w:rFonts w:ascii="Times New Roman" w:hAnsi="Times New Roman"/>
            <w:sz w:val="20"/>
            <w:szCs w:val="20"/>
          </w:rPr>
          <w:delText>S. Grossmann and D. Lohse, Journal of Fluid Mechanics</w:delText>
        </w:r>
      </w:del>
    </w:p>
    <w:p w14:paraId="1531B31C" w14:textId="1D072968" w:rsidR="00813383" w:rsidRPr="004A26F0" w:rsidDel="00622006" w:rsidRDefault="00813383" w:rsidP="00813383">
      <w:pPr>
        <w:pStyle w:val="p1"/>
        <w:rPr>
          <w:del w:id="54" w:author="Philip Sakievich" w:date="2017-06-12T13:03:00Z"/>
          <w:rFonts w:ascii="Times New Roman" w:hAnsi="Times New Roman"/>
          <w:sz w:val="20"/>
          <w:szCs w:val="20"/>
        </w:rPr>
      </w:pPr>
      <w:del w:id="55" w:author="Philip Sakievich" w:date="2017-06-12T13:03:00Z">
        <w:r w:rsidRPr="004A26F0" w:rsidDel="00622006">
          <w:rPr>
            <w:rFonts w:ascii="Times New Roman" w:hAnsi="Times New Roman"/>
            <w:sz w:val="20"/>
            <w:szCs w:val="20"/>
          </w:rPr>
          <w:delText>407, 27 (2000).</w:delText>
        </w:r>
      </w:del>
    </w:p>
    <w:p w14:paraId="2EB0E515" w14:textId="77777777" w:rsidR="00813383" w:rsidRPr="004A26F0" w:rsidRDefault="00813383" w:rsidP="00813383">
      <w:pPr>
        <w:pStyle w:val="p1"/>
        <w:rPr>
          <w:rFonts w:ascii="Times New Roman" w:hAnsi="Times New Roman"/>
          <w:sz w:val="20"/>
          <w:szCs w:val="20"/>
        </w:rPr>
      </w:pPr>
    </w:p>
    <w:p w14:paraId="53511B0A" w14:textId="56921912" w:rsidR="00813383" w:rsidRPr="004A26F0" w:rsidDel="004662A9" w:rsidRDefault="00813383" w:rsidP="00813383">
      <w:pPr>
        <w:pStyle w:val="p1"/>
        <w:rPr>
          <w:rFonts w:ascii="Times New Roman" w:hAnsi="Times New Roman"/>
          <w:sz w:val="20"/>
          <w:szCs w:val="20"/>
        </w:rPr>
      </w:pPr>
      <w:moveFromRangeStart w:id="56" w:author="Philip Sakievich" w:date="2017-06-12T13:15:00Z" w:name="move485035208"/>
      <w:moveFrom w:id="57" w:author="Philip Sakievich" w:date="2017-06-12T13:15:00Z">
        <w:r w:rsidRPr="004A26F0" w:rsidDel="004662A9">
          <w:rPr>
            <w:rFonts w:ascii="Times New Roman" w:hAnsi="Times New Roman"/>
            <w:sz w:val="20"/>
            <w:szCs w:val="20"/>
          </w:rPr>
          <w:t>J. Schumacher, J. D. Scheel, D. Krasnov, D. A. Donzis,</w:t>
        </w:r>
      </w:moveFrom>
    </w:p>
    <w:p w14:paraId="69872240" w14:textId="3C8862D5" w:rsidR="00813383" w:rsidRPr="004A26F0" w:rsidDel="004662A9" w:rsidRDefault="00813383" w:rsidP="00813383">
      <w:pPr>
        <w:pStyle w:val="p1"/>
        <w:rPr>
          <w:rFonts w:ascii="Times New Roman" w:hAnsi="Times New Roman"/>
          <w:sz w:val="20"/>
          <w:szCs w:val="20"/>
        </w:rPr>
      </w:pPr>
      <w:moveFrom w:id="58" w:author="Philip Sakievich" w:date="2017-06-12T13:15:00Z">
        <w:r w:rsidRPr="004A26F0" w:rsidDel="004662A9">
          <w:rPr>
            <w:rFonts w:ascii="Times New Roman" w:hAnsi="Times New Roman"/>
            <w:sz w:val="20"/>
            <w:szCs w:val="20"/>
          </w:rPr>
          <w:t>V. Yakhot, and K. R. Sreenivasan, Proceedings of the</w:t>
        </w:r>
      </w:moveFrom>
    </w:p>
    <w:p w14:paraId="0039E65E" w14:textId="74273708" w:rsidR="00813383" w:rsidRPr="004A26F0" w:rsidDel="004662A9" w:rsidRDefault="00813383" w:rsidP="00813383">
      <w:pPr>
        <w:pStyle w:val="p1"/>
        <w:rPr>
          <w:rFonts w:ascii="Times New Roman" w:hAnsi="Times New Roman"/>
          <w:sz w:val="20"/>
          <w:szCs w:val="20"/>
        </w:rPr>
      </w:pPr>
      <w:moveFrom w:id="59" w:author="Philip Sakievich" w:date="2017-06-12T13:15:00Z">
        <w:r w:rsidRPr="004A26F0" w:rsidDel="004662A9">
          <w:rPr>
            <w:rFonts w:ascii="Times New Roman" w:hAnsi="Times New Roman"/>
            <w:sz w:val="20"/>
            <w:szCs w:val="20"/>
          </w:rPr>
          <w:t>National Academy of Sciences 111, 10961 (2014).</w:t>
        </w:r>
      </w:moveFrom>
    </w:p>
    <w:moveFromRangeEnd w:id="56"/>
    <w:p w14:paraId="1EAB6976" w14:textId="77777777" w:rsidR="00813383" w:rsidRPr="00813383" w:rsidRDefault="00813383" w:rsidP="004A26F0">
      <w:pPr>
        <w:pStyle w:val="p1"/>
        <w:rPr>
          <w:rFonts w:ascii="Times New Roman" w:hAnsi="Times New Roman"/>
          <w:b/>
          <w:sz w:val="20"/>
          <w:szCs w:val="20"/>
        </w:rPr>
      </w:pPr>
    </w:p>
    <w:p w14:paraId="63505863" w14:textId="1CC5291F" w:rsidR="00824E12" w:rsidRPr="00EF5652" w:rsidRDefault="00824E12" w:rsidP="00824E12">
      <w:pPr>
        <w:pStyle w:val="p1"/>
        <w:rPr>
          <w:rFonts w:ascii="Times New Roman" w:hAnsi="Times New Roman"/>
          <w:b/>
          <w:sz w:val="20"/>
          <w:szCs w:val="20"/>
        </w:rPr>
      </w:pPr>
      <w:r w:rsidRPr="00EF5652">
        <w:rPr>
          <w:rFonts w:ascii="Times New Roman" w:hAnsi="Times New Roman"/>
          <w:b/>
          <w:sz w:val="20"/>
          <w:szCs w:val="20"/>
        </w:rPr>
        <w:t>Coherent structures-</w:t>
      </w:r>
      <w:r w:rsidR="001355A2">
        <w:rPr>
          <w:rFonts w:ascii="Times New Roman" w:hAnsi="Times New Roman"/>
          <w:b/>
          <w:sz w:val="20"/>
          <w:szCs w:val="20"/>
        </w:rPr>
        <w:t>Small</w:t>
      </w:r>
    </w:p>
    <w:p w14:paraId="529869F7" w14:textId="77777777" w:rsidR="00641D62" w:rsidRDefault="00641D62" w:rsidP="00641D62">
      <w:pPr>
        <w:pStyle w:val="p1"/>
        <w:rPr>
          <w:rFonts w:ascii="Times New Roman" w:hAnsi="Times New Roman"/>
          <w:sz w:val="20"/>
          <w:szCs w:val="20"/>
        </w:rPr>
      </w:pPr>
    </w:p>
    <w:p w14:paraId="295352DB"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Zocchi, G., Moses, E. &amp; Libchaber, A. 1990 Coherent</w:t>
      </w:r>
    </w:p>
    <w:p w14:paraId="7C9E533A"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structures in turbulent convection, an experimental study.</w:t>
      </w:r>
    </w:p>
    <w:p w14:paraId="60EBD6B3" w14:textId="77777777" w:rsidR="00641D62" w:rsidRDefault="00641D62" w:rsidP="00641D62">
      <w:pPr>
        <w:pStyle w:val="p1"/>
        <w:rPr>
          <w:rFonts w:ascii="Times New Roman" w:hAnsi="Times New Roman"/>
          <w:sz w:val="20"/>
          <w:szCs w:val="20"/>
        </w:rPr>
      </w:pPr>
      <w:r w:rsidRPr="004A26F0">
        <w:rPr>
          <w:rFonts w:ascii="Times New Roman" w:hAnsi="Times New Roman"/>
          <w:sz w:val="20"/>
          <w:szCs w:val="20"/>
        </w:rPr>
        <w:t>Physica A 166, 387–407.</w:t>
      </w:r>
    </w:p>
    <w:p w14:paraId="43791246" w14:textId="77777777" w:rsidR="00EF5652" w:rsidRDefault="00EF5652" w:rsidP="00EF5652">
      <w:pPr>
        <w:pStyle w:val="p1"/>
        <w:rPr>
          <w:rFonts w:ascii="Times New Roman" w:hAnsi="Times New Roman"/>
          <w:sz w:val="20"/>
          <w:szCs w:val="20"/>
        </w:rPr>
      </w:pPr>
    </w:p>
    <w:p w14:paraId="07A1EB81"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Puthenveettil, B. A. &amp; Arakeri, J. 2005 Plume structure in</w:t>
      </w:r>
    </w:p>
    <w:p w14:paraId="69D476D9"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high Raleigh-number convection. Journal of Fluid Mechanics</w:t>
      </w:r>
    </w:p>
    <w:p w14:paraId="16E04B8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542, 217–249.</w:t>
      </w:r>
    </w:p>
    <w:p w14:paraId="2EED5293" w14:textId="77777777" w:rsidR="00641D62" w:rsidRDefault="00641D62" w:rsidP="00641D62">
      <w:pPr>
        <w:pStyle w:val="p1"/>
        <w:rPr>
          <w:rFonts w:ascii="Times New Roman" w:hAnsi="Times New Roman"/>
          <w:sz w:val="20"/>
          <w:szCs w:val="20"/>
        </w:rPr>
      </w:pPr>
    </w:p>
    <w:p w14:paraId="55E9FFD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Shelly, M. J. &amp; Vinson, M. 1992 Coherent structures on</w:t>
      </w:r>
    </w:p>
    <w:p w14:paraId="0D0840A9"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a boundary layer in Rayleigh-B</w:t>
      </w:r>
      <w:r w:rsidRPr="004A26F0">
        <w:rPr>
          <w:rFonts w:ascii="Times New Roman" w:hAnsi="Times New Roman"/>
          <w:sz w:val="20"/>
          <w:szCs w:val="20"/>
        </w:rPr>
        <w:t>enard turbulence. Nonlinearity</w:t>
      </w:r>
    </w:p>
    <w:p w14:paraId="10A5424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5, 323–351.</w:t>
      </w:r>
    </w:p>
    <w:p w14:paraId="506EAF6D" w14:textId="77777777" w:rsidR="006A43A2" w:rsidRDefault="006A43A2" w:rsidP="00824E12">
      <w:pPr>
        <w:pStyle w:val="p1"/>
        <w:rPr>
          <w:rFonts w:ascii="Times New Roman" w:hAnsi="Times New Roman"/>
          <w:sz w:val="20"/>
          <w:szCs w:val="20"/>
        </w:rPr>
      </w:pPr>
    </w:p>
    <w:p w14:paraId="007F3C3E" w14:textId="52C73F9C" w:rsidR="001355A2" w:rsidRDefault="001355A2" w:rsidP="00824E12">
      <w:pPr>
        <w:pStyle w:val="p1"/>
        <w:rPr>
          <w:rFonts w:ascii="Times New Roman" w:hAnsi="Times New Roman"/>
          <w:b/>
          <w:sz w:val="20"/>
          <w:szCs w:val="20"/>
        </w:rPr>
      </w:pPr>
      <w:r>
        <w:rPr>
          <w:rFonts w:ascii="Times New Roman" w:hAnsi="Times New Roman"/>
          <w:b/>
          <w:sz w:val="20"/>
          <w:szCs w:val="20"/>
        </w:rPr>
        <w:t>Coherent Structures-Large</w:t>
      </w:r>
    </w:p>
    <w:p w14:paraId="2C36BA6A" w14:textId="77777777" w:rsidR="001355A2" w:rsidRDefault="001355A2" w:rsidP="00824E12">
      <w:pPr>
        <w:pStyle w:val="p1"/>
        <w:rPr>
          <w:ins w:id="60" w:author="Philip Sakievich" w:date="2017-06-12T13:26:00Z"/>
          <w:rFonts w:ascii="Times New Roman" w:hAnsi="Times New Roman"/>
          <w:b/>
          <w:sz w:val="20"/>
          <w:szCs w:val="20"/>
        </w:rPr>
      </w:pPr>
    </w:p>
    <w:p w14:paraId="5F1D897A" w14:textId="5B90401A" w:rsidR="00EB6E22" w:rsidRPr="00EB6E22" w:rsidRDefault="00EB6E22" w:rsidP="00EB6E22">
      <w:pPr>
        <w:rPr>
          <w:ins w:id="61" w:author="Philip Sakievich" w:date="2017-06-12T13:26:00Z"/>
          <w:rFonts w:eastAsia="Times New Roman"/>
          <w:rPrChange w:id="62" w:author="Philip Sakievich" w:date="2017-06-12T13:26:00Z">
            <w:rPr>
              <w:ins w:id="63" w:author="Philip Sakievich" w:date="2017-06-12T13:26:00Z"/>
              <w:rFonts w:ascii="Times New Roman" w:hAnsi="Times New Roman"/>
              <w:b/>
              <w:sz w:val="20"/>
              <w:szCs w:val="20"/>
            </w:rPr>
          </w:rPrChange>
        </w:rPr>
        <w:pPrChange w:id="64" w:author="Philip Sakievich" w:date="2017-06-12T13:26:00Z">
          <w:pPr>
            <w:pStyle w:val="p1"/>
          </w:pPr>
        </w:pPrChange>
      </w:pPr>
      <w:ins w:id="65" w:author="Philip Sakievich" w:date="2017-06-12T13:26:00Z">
        <w:r>
          <w:rPr>
            <w:rFonts w:ascii="Arial" w:eastAsia="Times New Roman" w:hAnsi="Arial" w:cs="Arial"/>
            <w:color w:val="222222"/>
            <w:sz w:val="20"/>
            <w:szCs w:val="20"/>
            <w:shd w:val="clear" w:color="auto" w:fill="FFFFFF"/>
          </w:rPr>
          <w:t>Xi, Heng-Dong, Siu Lam, and Ke-Qing Xia. "From laminar plumes to organized flows: the onset of large-scale circulation in turbulent thermal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503 (2004): 47-56.</w:t>
        </w:r>
      </w:ins>
    </w:p>
    <w:p w14:paraId="4D615A07" w14:textId="77777777" w:rsidR="00EB6E22" w:rsidRPr="001355A2" w:rsidRDefault="00EB6E22" w:rsidP="00824E12">
      <w:pPr>
        <w:pStyle w:val="p1"/>
        <w:rPr>
          <w:rFonts w:ascii="Times New Roman" w:hAnsi="Times New Roman"/>
          <w:b/>
          <w:sz w:val="20"/>
          <w:szCs w:val="20"/>
        </w:rPr>
      </w:pPr>
    </w:p>
    <w:p w14:paraId="3ADA33B2" w14:textId="77777777"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Emran, M. S., Schumacher, J. 2015 Large-scale mean patterns in turbulent convection. J. Fluid Mechanics 776, pp. 96-108.</w:t>
      </w:r>
    </w:p>
    <w:p w14:paraId="14ED4C36" w14:textId="77777777" w:rsidR="00641D62" w:rsidRPr="004A26F0" w:rsidRDefault="00641D62" w:rsidP="00641D62">
      <w:pPr>
        <w:pStyle w:val="p1"/>
        <w:rPr>
          <w:rFonts w:ascii="Times New Roman" w:hAnsi="Times New Roman"/>
          <w:sz w:val="20"/>
          <w:szCs w:val="20"/>
        </w:rPr>
      </w:pPr>
    </w:p>
    <w:p w14:paraId="6E91754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Qui, X. L. &amp; Tong, P. 2001 Large-scale structures in turbulent</w:t>
      </w:r>
    </w:p>
    <w:p w14:paraId="5D4C1CF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thermal convection. Physical Review E 64 (036304).</w:t>
      </w:r>
    </w:p>
    <w:p w14:paraId="4BFF6421" w14:textId="77777777" w:rsidR="00641D62" w:rsidRPr="004A26F0" w:rsidRDefault="00641D62" w:rsidP="00641D62">
      <w:pPr>
        <w:pStyle w:val="p1"/>
        <w:rPr>
          <w:rFonts w:ascii="Times New Roman" w:hAnsi="Times New Roman"/>
          <w:sz w:val="20"/>
          <w:szCs w:val="20"/>
        </w:rPr>
      </w:pPr>
    </w:p>
    <w:p w14:paraId="1FB1154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Shishkina, O. &amp; Wagner, C. 2007 Analysis of sheet-like</w:t>
      </w:r>
    </w:p>
    <w:p w14:paraId="67898BE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thermal plumes in turbulent Rayleigh-B</w:t>
      </w:r>
      <w:r w:rsidRPr="004A26F0">
        <w:rPr>
          <w:rFonts w:ascii="Times New Roman" w:hAnsi="Times New Roman"/>
          <w:sz w:val="20"/>
          <w:szCs w:val="20"/>
        </w:rPr>
        <w:t>enard convection.</w:t>
      </w:r>
    </w:p>
    <w:p w14:paraId="22C9BBBF" w14:textId="77777777" w:rsidR="00641D62" w:rsidRDefault="00641D62" w:rsidP="00641D62">
      <w:pPr>
        <w:pStyle w:val="p1"/>
        <w:rPr>
          <w:ins w:id="66" w:author="Philip Sakievich" w:date="2017-06-12T12:49:00Z"/>
          <w:rFonts w:ascii="Times New Roman" w:hAnsi="Times New Roman"/>
          <w:sz w:val="20"/>
          <w:szCs w:val="20"/>
        </w:rPr>
      </w:pPr>
      <w:r w:rsidRPr="004A26F0">
        <w:rPr>
          <w:rFonts w:ascii="Times New Roman" w:hAnsi="Times New Roman"/>
          <w:sz w:val="20"/>
          <w:szCs w:val="20"/>
        </w:rPr>
        <w:t>Journal of Fluid Mechanics 599, 383–404.</w:t>
      </w:r>
    </w:p>
    <w:p w14:paraId="1B971EA5" w14:textId="77777777" w:rsidR="004662A9" w:rsidRDefault="004662A9" w:rsidP="00641D62">
      <w:pPr>
        <w:pStyle w:val="p1"/>
        <w:rPr>
          <w:ins w:id="67" w:author="Philip Sakievich" w:date="2017-06-12T12:49:00Z"/>
          <w:rFonts w:ascii="Times New Roman" w:hAnsi="Times New Roman"/>
          <w:sz w:val="20"/>
          <w:szCs w:val="20"/>
        </w:rPr>
      </w:pPr>
    </w:p>
    <w:p w14:paraId="57F09D2D" w14:textId="77777777" w:rsidR="004662A9" w:rsidRPr="004662A9" w:rsidRDefault="004662A9" w:rsidP="004662A9">
      <w:pPr>
        <w:rPr>
          <w:ins w:id="68" w:author="Philip Sakievich" w:date="2017-06-12T12:49:00Z"/>
          <w:rFonts w:eastAsia="Times New Roman"/>
        </w:rPr>
      </w:pPr>
      <w:ins w:id="69" w:author="Philip Sakievich" w:date="2017-06-12T12:49:00Z">
        <w:r w:rsidRPr="004662A9">
          <w:rPr>
            <w:rFonts w:ascii="Arial" w:eastAsia="Times New Roman" w:hAnsi="Arial" w:cs="Arial"/>
            <w:color w:val="222222"/>
            <w:sz w:val="20"/>
            <w:szCs w:val="20"/>
            <w:shd w:val="clear" w:color="auto" w:fill="FFFFFF"/>
          </w:rPr>
          <w:t>Sakievich, P. J., Y. T. Peet, and R. J. Adrian. "Large-scale thermal motions of turbulent Rayleigh–Bénard convection in a wide aspect-ratio cylindrical domain." </w:t>
        </w:r>
        <w:r w:rsidRPr="004662A9">
          <w:rPr>
            <w:rFonts w:ascii="Arial" w:eastAsia="Times New Roman" w:hAnsi="Arial" w:cs="Arial"/>
            <w:i/>
            <w:iCs/>
            <w:color w:val="222222"/>
            <w:sz w:val="20"/>
            <w:szCs w:val="20"/>
            <w:shd w:val="clear" w:color="auto" w:fill="FFFFFF"/>
          </w:rPr>
          <w:t>International Journal of Heat and Fluid Flow</w:t>
        </w:r>
        <w:r w:rsidRPr="004662A9">
          <w:rPr>
            <w:rFonts w:ascii="Arial" w:eastAsia="Times New Roman" w:hAnsi="Arial" w:cs="Arial"/>
            <w:color w:val="222222"/>
            <w:sz w:val="20"/>
            <w:szCs w:val="20"/>
            <w:shd w:val="clear" w:color="auto" w:fill="FFFFFF"/>
          </w:rPr>
          <w:t> 61 (2016): 183-196.</w:t>
        </w:r>
      </w:ins>
    </w:p>
    <w:p w14:paraId="0F7F7237" w14:textId="77777777" w:rsidR="004662A9" w:rsidRPr="004A26F0" w:rsidRDefault="004662A9" w:rsidP="00641D62">
      <w:pPr>
        <w:pStyle w:val="p1"/>
        <w:rPr>
          <w:rFonts w:ascii="Times New Roman" w:hAnsi="Times New Roman"/>
          <w:sz w:val="20"/>
          <w:szCs w:val="20"/>
        </w:rPr>
      </w:pPr>
    </w:p>
    <w:p w14:paraId="5FFE1119" w14:textId="77777777" w:rsidR="006A43A2" w:rsidRPr="004A26F0" w:rsidRDefault="006A43A2" w:rsidP="006A43A2">
      <w:pPr>
        <w:pStyle w:val="p1"/>
        <w:rPr>
          <w:rFonts w:ascii="Times New Roman" w:hAnsi="Times New Roman"/>
          <w:sz w:val="20"/>
          <w:szCs w:val="20"/>
        </w:rPr>
      </w:pPr>
    </w:p>
    <w:p w14:paraId="30344E27" w14:textId="19A3C707" w:rsidR="00641D62" w:rsidRPr="00EF5652" w:rsidRDefault="00641D62" w:rsidP="006A43A2">
      <w:pPr>
        <w:pStyle w:val="p1"/>
        <w:rPr>
          <w:rFonts w:ascii="Times New Roman" w:hAnsi="Times New Roman"/>
          <w:b/>
          <w:sz w:val="20"/>
          <w:szCs w:val="20"/>
        </w:rPr>
      </w:pPr>
      <w:r w:rsidRPr="00EF5652">
        <w:rPr>
          <w:rFonts w:ascii="Times New Roman" w:hAnsi="Times New Roman"/>
          <w:b/>
          <w:sz w:val="20"/>
          <w:szCs w:val="20"/>
        </w:rPr>
        <w:t>Coherence times</w:t>
      </w:r>
      <w:r w:rsidR="00EF5652" w:rsidRPr="00EF5652">
        <w:rPr>
          <w:rFonts w:ascii="Times New Roman" w:hAnsi="Times New Roman"/>
          <w:b/>
          <w:sz w:val="20"/>
          <w:szCs w:val="20"/>
        </w:rPr>
        <w:t xml:space="preserve"> Long</w:t>
      </w:r>
    </w:p>
    <w:p w14:paraId="07DEB5B2" w14:textId="77777777" w:rsidR="00641D62" w:rsidRDefault="00641D62" w:rsidP="006A43A2">
      <w:pPr>
        <w:pStyle w:val="p1"/>
        <w:rPr>
          <w:rFonts w:ascii="Times New Roman" w:hAnsi="Times New Roman"/>
          <w:sz w:val="20"/>
          <w:szCs w:val="20"/>
        </w:rPr>
      </w:pPr>
    </w:p>
    <w:p w14:paraId="7C7B29FD" w14:textId="13B82DC2"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 xml:space="preserve"> [7] P. K. Mishra, A. De, M. K. Verma, and V. Eswaran,</w:t>
      </w:r>
    </w:p>
    <w:p w14:paraId="1C06BD2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Journal of Fluid Mechanics 668, 480 (2011).</w:t>
      </w:r>
    </w:p>
    <w:p w14:paraId="49927C52" w14:textId="77777777" w:rsidR="00EF5652" w:rsidRDefault="00EF5652" w:rsidP="00641D62">
      <w:pPr>
        <w:pStyle w:val="p1"/>
        <w:rPr>
          <w:rFonts w:ascii="Times New Roman" w:hAnsi="Times New Roman"/>
          <w:sz w:val="20"/>
          <w:szCs w:val="20"/>
        </w:rPr>
      </w:pPr>
    </w:p>
    <w:p w14:paraId="1BD7ABA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Brown, E., Nikolaenko, A. &amp; Ahlers, G. 2005 Reorientation</w:t>
      </w:r>
    </w:p>
    <w:p w14:paraId="3BDFCA2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of the large-s</w:t>
      </w:r>
      <w:r>
        <w:rPr>
          <w:rFonts w:ascii="Times New Roman" w:hAnsi="Times New Roman"/>
          <w:sz w:val="20"/>
          <w:szCs w:val="20"/>
        </w:rPr>
        <w:t>cale circulations in turbulent R</w:t>
      </w:r>
      <w:r w:rsidRPr="004A26F0">
        <w:rPr>
          <w:rFonts w:ascii="Times New Roman" w:hAnsi="Times New Roman"/>
          <w:sz w:val="20"/>
          <w:szCs w:val="20"/>
        </w:rPr>
        <w:t>ayleigh</w:t>
      </w:r>
      <w:r>
        <w:rPr>
          <w:rFonts w:ascii="Times New Roman" w:hAnsi="Times New Roman"/>
          <w:sz w:val="20"/>
          <w:szCs w:val="20"/>
        </w:rPr>
        <w:t>-B</w:t>
      </w:r>
      <w:r w:rsidRPr="004A26F0">
        <w:rPr>
          <w:rFonts w:ascii="Times New Roman" w:hAnsi="Times New Roman"/>
          <w:sz w:val="20"/>
          <w:szCs w:val="20"/>
        </w:rPr>
        <w:t>enard</w:t>
      </w:r>
    </w:p>
    <w:p w14:paraId="135A3CE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convection. Physical Review Letters 95 (084503).</w:t>
      </w:r>
    </w:p>
    <w:p w14:paraId="5D7B4276" w14:textId="77777777" w:rsidR="00641D62" w:rsidRDefault="00641D62" w:rsidP="006A43A2">
      <w:pPr>
        <w:pStyle w:val="p1"/>
        <w:rPr>
          <w:rFonts w:ascii="Times New Roman" w:hAnsi="Times New Roman"/>
          <w:sz w:val="20"/>
          <w:szCs w:val="20"/>
        </w:rPr>
      </w:pPr>
    </w:p>
    <w:p w14:paraId="26CBB38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Fernandes, R. L. 2001 The spatial structure of turbulent</w:t>
      </w:r>
    </w:p>
    <w:p w14:paraId="6FB41A7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Rayleigh-B</w:t>
      </w:r>
      <w:r w:rsidRPr="004A26F0">
        <w:rPr>
          <w:rFonts w:ascii="Times New Roman" w:hAnsi="Times New Roman"/>
          <w:sz w:val="20"/>
          <w:szCs w:val="20"/>
        </w:rPr>
        <w:t>enard convection. PhD thesis, University of</w:t>
      </w:r>
    </w:p>
    <w:p w14:paraId="6B690752" w14:textId="77777777" w:rsidR="00641D62" w:rsidRDefault="00641D62" w:rsidP="00641D62">
      <w:pPr>
        <w:pStyle w:val="p1"/>
        <w:rPr>
          <w:ins w:id="70" w:author="Philip Sakievich" w:date="2017-06-12T13:11:00Z"/>
          <w:rFonts w:ascii="Times New Roman" w:hAnsi="Times New Roman"/>
          <w:sz w:val="20"/>
          <w:szCs w:val="20"/>
        </w:rPr>
      </w:pPr>
      <w:r w:rsidRPr="004A26F0">
        <w:rPr>
          <w:rFonts w:ascii="Times New Roman" w:hAnsi="Times New Roman"/>
          <w:sz w:val="20"/>
          <w:szCs w:val="20"/>
        </w:rPr>
        <w:t>Illinois at Urbana-Champaign, Urbana, IL.</w:t>
      </w:r>
    </w:p>
    <w:p w14:paraId="0CF78F18" w14:textId="77777777" w:rsidR="00C63DF3" w:rsidRPr="004A26F0" w:rsidRDefault="00C63DF3" w:rsidP="00641D62">
      <w:pPr>
        <w:pStyle w:val="p1"/>
        <w:rPr>
          <w:rFonts w:ascii="Times New Roman" w:hAnsi="Times New Roman"/>
          <w:sz w:val="20"/>
          <w:szCs w:val="20"/>
        </w:rPr>
      </w:pPr>
    </w:p>
    <w:p w14:paraId="18EEEFE1" w14:textId="7C35C9D5" w:rsidR="005C3037" w:rsidRPr="004A26F0" w:rsidDel="00C63DF3" w:rsidRDefault="005C3037" w:rsidP="005C3037">
      <w:pPr>
        <w:pStyle w:val="p1"/>
        <w:rPr>
          <w:del w:id="71" w:author="Philip Sakievich" w:date="2017-06-12T13:13:00Z"/>
          <w:rFonts w:ascii="Times New Roman" w:hAnsi="Times New Roman"/>
          <w:sz w:val="20"/>
          <w:szCs w:val="20"/>
        </w:rPr>
      </w:pPr>
      <w:del w:id="72" w:author="Philip Sakievich" w:date="2017-06-12T13:13:00Z">
        <w:r w:rsidRPr="004A26F0" w:rsidDel="00C63DF3">
          <w:rPr>
            <w:rFonts w:ascii="Times New Roman" w:hAnsi="Times New Roman"/>
            <w:sz w:val="20"/>
            <w:szCs w:val="20"/>
          </w:rPr>
          <w:delText>Y. H. 2008 Large scale velocity</w:delText>
        </w:r>
      </w:del>
    </w:p>
    <w:p w14:paraId="21753766" w14:textId="5602434E" w:rsidR="005C3037" w:rsidRPr="004A26F0" w:rsidDel="00C63DF3" w:rsidRDefault="005C3037" w:rsidP="005C3037">
      <w:pPr>
        <w:pStyle w:val="p1"/>
        <w:rPr>
          <w:del w:id="73" w:author="Philip Sakievich" w:date="2017-06-12T13:13:00Z"/>
          <w:rFonts w:ascii="Times New Roman" w:hAnsi="Times New Roman"/>
          <w:sz w:val="20"/>
          <w:szCs w:val="20"/>
        </w:rPr>
      </w:pPr>
      <w:del w:id="74" w:author="Philip Sakievich" w:date="2017-06-12T13:13:00Z">
        <w:r w:rsidRPr="004A26F0" w:rsidDel="00C63DF3">
          <w:rPr>
            <w:rFonts w:ascii="Times New Roman" w:hAnsi="Times New Roman"/>
            <w:sz w:val="20"/>
            <w:szCs w:val="20"/>
          </w:rPr>
          <w:delText>structures in turbulent thermal convection with widely</w:delText>
        </w:r>
      </w:del>
    </w:p>
    <w:p w14:paraId="28DB016C" w14:textId="4A43CFAA" w:rsidR="005C3037" w:rsidRPr="004A26F0" w:rsidDel="00C63DF3" w:rsidRDefault="005C3037" w:rsidP="005C3037">
      <w:pPr>
        <w:pStyle w:val="p1"/>
        <w:rPr>
          <w:del w:id="75" w:author="Philip Sakievich" w:date="2017-06-12T13:13:00Z"/>
          <w:rFonts w:ascii="Times New Roman" w:hAnsi="Times New Roman"/>
          <w:sz w:val="20"/>
          <w:szCs w:val="20"/>
        </w:rPr>
      </w:pPr>
      <w:del w:id="76" w:author="Philip Sakievich" w:date="2017-06-12T13:13:00Z">
        <w:r w:rsidRPr="004A26F0" w:rsidDel="00C63DF3">
          <w:rPr>
            <w:rFonts w:ascii="Times New Roman" w:hAnsi="Times New Roman"/>
            <w:sz w:val="20"/>
            <w:szCs w:val="20"/>
          </w:rPr>
          <w:delText>varying aspect ratio. Proc. 14th Int. Symp. On Applications</w:delText>
        </w:r>
      </w:del>
    </w:p>
    <w:p w14:paraId="74D25D01" w14:textId="762AE781" w:rsidR="005C3037" w:rsidRPr="004A26F0" w:rsidDel="00C63DF3" w:rsidRDefault="005C3037" w:rsidP="005C3037">
      <w:pPr>
        <w:pStyle w:val="p1"/>
        <w:rPr>
          <w:del w:id="77" w:author="Philip Sakievich" w:date="2017-06-12T13:13:00Z"/>
          <w:rFonts w:ascii="Times New Roman" w:hAnsi="Times New Roman"/>
          <w:sz w:val="20"/>
          <w:szCs w:val="20"/>
        </w:rPr>
      </w:pPr>
      <w:del w:id="78" w:author="Philip Sakievich" w:date="2017-06-12T13:13:00Z">
        <w:r w:rsidRPr="004A26F0" w:rsidDel="00C63DF3">
          <w:rPr>
            <w:rFonts w:ascii="Times New Roman" w:hAnsi="Times New Roman"/>
            <w:sz w:val="20"/>
            <w:szCs w:val="20"/>
          </w:rPr>
          <w:delText>of Laser Techniques to Fluid Mechanics .</w:delText>
        </w:r>
      </w:del>
    </w:p>
    <w:p w14:paraId="1AD2DF42" w14:textId="77777777" w:rsidR="00641D62" w:rsidRDefault="00641D62" w:rsidP="006A43A2">
      <w:pPr>
        <w:pStyle w:val="p1"/>
        <w:rPr>
          <w:rFonts w:ascii="Times New Roman" w:hAnsi="Times New Roman"/>
          <w:sz w:val="20"/>
          <w:szCs w:val="20"/>
        </w:rPr>
      </w:pPr>
    </w:p>
    <w:p w14:paraId="30E2D954" w14:textId="61A6F7BF"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Sakievich, P. J., Peet, Y. &amp; Adrian R. J. 2016 Large-scale thermal motions of turbulent Rayleigh–Bénard convection in a wide aspect-ratio cylindrical domain. Int. J. Heat Fluid</w:t>
      </w:r>
    </w:p>
    <w:p w14:paraId="1F578646" w14:textId="77777777" w:rsidR="00824E12" w:rsidRPr="004A26F0" w:rsidRDefault="00824E12" w:rsidP="00824E12">
      <w:pPr>
        <w:pStyle w:val="p1"/>
        <w:rPr>
          <w:rFonts w:ascii="Times New Roman" w:hAnsi="Times New Roman"/>
          <w:sz w:val="20"/>
          <w:szCs w:val="20"/>
        </w:rPr>
      </w:pPr>
    </w:p>
    <w:p w14:paraId="21D0EADC" w14:textId="66CEB843" w:rsidR="00824E12" w:rsidRPr="005C3037" w:rsidRDefault="00824E12" w:rsidP="004A26F0">
      <w:pPr>
        <w:pStyle w:val="p1"/>
        <w:rPr>
          <w:rFonts w:ascii="Times New Roman" w:hAnsi="Times New Roman"/>
          <w:b/>
          <w:sz w:val="20"/>
          <w:szCs w:val="20"/>
        </w:rPr>
      </w:pPr>
      <w:r w:rsidRPr="005C3037">
        <w:rPr>
          <w:rFonts w:ascii="Times New Roman" w:hAnsi="Times New Roman"/>
          <w:b/>
          <w:sz w:val="20"/>
          <w:szCs w:val="20"/>
        </w:rPr>
        <w:t>Other flows with very large coherent structures</w:t>
      </w:r>
    </w:p>
    <w:p w14:paraId="22F30184" w14:textId="77777777" w:rsidR="00F5006E" w:rsidRPr="00220144" w:rsidRDefault="00F5006E" w:rsidP="004A26F0">
      <w:pPr>
        <w:pStyle w:val="p1"/>
        <w:rPr>
          <w:rFonts w:ascii="Times New Roman" w:hAnsi="Times New Roman"/>
          <w:sz w:val="20"/>
          <w:szCs w:val="20"/>
        </w:rPr>
      </w:pPr>
    </w:p>
    <w:p w14:paraId="5F8DDC2C" w14:textId="63BA12B5" w:rsidR="00F5006E" w:rsidRPr="005C3037" w:rsidRDefault="00F5006E" w:rsidP="00F5006E">
      <w:pPr>
        <w:pStyle w:val="p1"/>
        <w:rPr>
          <w:rFonts w:ascii="Times New Roman" w:hAnsi="Times New Roman"/>
          <w:sz w:val="20"/>
          <w:szCs w:val="20"/>
        </w:rPr>
      </w:pPr>
      <w:r w:rsidRPr="005C3037">
        <w:rPr>
          <w:rFonts w:ascii="Times New Roman" w:hAnsi="Times New Roman"/>
          <w:sz w:val="20"/>
          <w:szCs w:val="20"/>
        </w:rPr>
        <w:t>K. Kim and R. Adrian, Physics of Fluids 11, 417 (1999).</w:t>
      </w:r>
    </w:p>
    <w:p w14:paraId="60447F2A" w14:textId="77777777" w:rsidR="00F5006E" w:rsidRPr="005C3037" w:rsidRDefault="00F5006E" w:rsidP="00F5006E">
      <w:pPr>
        <w:pStyle w:val="p1"/>
        <w:rPr>
          <w:rFonts w:ascii="Times New Roman" w:hAnsi="Times New Roman"/>
          <w:sz w:val="20"/>
          <w:szCs w:val="20"/>
        </w:rPr>
      </w:pPr>
    </w:p>
    <w:p w14:paraId="3ECF5FC6" w14:textId="746CA695"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B. Balakumar and R. Adrian, Philosophical Transactions</w:t>
      </w:r>
    </w:p>
    <w:p w14:paraId="349A0FE3"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of the Royal Society of London A: Mathematical, Physi-</w:t>
      </w:r>
    </w:p>
    <w:p w14:paraId="156052F5"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cal and Engineering Sciences 365, 665 (2007).</w:t>
      </w:r>
    </w:p>
    <w:p w14:paraId="706D00DD" w14:textId="77777777" w:rsidR="00E40996" w:rsidRPr="004A26F0" w:rsidRDefault="00E40996" w:rsidP="00A831CD">
      <w:pPr>
        <w:pStyle w:val="p1"/>
        <w:rPr>
          <w:rFonts w:ascii="Times New Roman" w:hAnsi="Times New Roman"/>
          <w:sz w:val="20"/>
          <w:szCs w:val="20"/>
        </w:rPr>
      </w:pPr>
    </w:p>
    <w:p w14:paraId="20C714D3" w14:textId="073F9380" w:rsidR="00E40996" w:rsidRPr="005C3037" w:rsidRDefault="00F5006E" w:rsidP="00A831CD">
      <w:pPr>
        <w:pStyle w:val="p1"/>
        <w:rPr>
          <w:rFonts w:ascii="Times New Roman" w:hAnsi="Times New Roman"/>
          <w:b/>
          <w:sz w:val="20"/>
          <w:szCs w:val="20"/>
        </w:rPr>
      </w:pPr>
      <w:r w:rsidRPr="005C3037">
        <w:rPr>
          <w:rFonts w:ascii="Times New Roman" w:hAnsi="Times New Roman"/>
          <w:b/>
          <w:sz w:val="20"/>
          <w:szCs w:val="20"/>
        </w:rPr>
        <w:t>Computation</w:t>
      </w:r>
    </w:p>
    <w:p w14:paraId="131B6A3B"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Fischer, P. F., Lottes, J. W. &amp; Kherkemeir, S. G. 2015</w:t>
      </w:r>
    </w:p>
    <w:p w14:paraId="1DC723EA"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nek5000 web page, https://nek5000.mcs.anl.gov/.</w:t>
      </w:r>
    </w:p>
    <w:p w14:paraId="5103EE96" w14:textId="77777777" w:rsidR="00F5006E" w:rsidRPr="004A26F0" w:rsidRDefault="00F5006E" w:rsidP="00A831CD">
      <w:pPr>
        <w:pStyle w:val="p1"/>
        <w:rPr>
          <w:rFonts w:ascii="Times New Roman" w:hAnsi="Times New Roman"/>
          <w:sz w:val="20"/>
          <w:szCs w:val="20"/>
        </w:rPr>
      </w:pPr>
    </w:p>
    <w:p w14:paraId="7BB9909C" w14:textId="46AFB3F7" w:rsidR="00A831CD" w:rsidRPr="004A26F0" w:rsidDel="004662A9" w:rsidRDefault="00A831CD" w:rsidP="00A831CD">
      <w:pPr>
        <w:pStyle w:val="p1"/>
        <w:rPr>
          <w:rFonts w:ascii="Times New Roman" w:hAnsi="Times New Roman"/>
          <w:sz w:val="20"/>
          <w:szCs w:val="20"/>
        </w:rPr>
      </w:pPr>
      <w:moveFromRangeStart w:id="79" w:author="Philip Sakievich" w:date="2017-06-12T12:51:00Z" w:name="move485035189"/>
      <w:moveFrom w:id="80" w:author="Philip Sakievich" w:date="2017-06-12T12:51:00Z">
        <w:r w:rsidRPr="004A26F0" w:rsidDel="004662A9">
          <w:rPr>
            <w:rFonts w:ascii="Times New Roman" w:hAnsi="Times New Roman"/>
            <w:sz w:val="20"/>
            <w:szCs w:val="20"/>
          </w:rPr>
          <w:t>du Puits, R., Resagk, C. &amp; Thess, A. 2007 Breakdown of</w:t>
        </w:r>
      </w:moveFrom>
    </w:p>
    <w:p w14:paraId="18EDB140" w14:textId="252E9D79" w:rsidR="00A831CD" w:rsidRPr="004A26F0" w:rsidDel="004662A9" w:rsidRDefault="00A831CD" w:rsidP="00A831CD">
      <w:pPr>
        <w:pStyle w:val="p1"/>
        <w:rPr>
          <w:rFonts w:ascii="Times New Roman" w:hAnsi="Times New Roman"/>
          <w:sz w:val="20"/>
          <w:szCs w:val="20"/>
        </w:rPr>
      </w:pPr>
      <w:moveFrom w:id="81" w:author="Philip Sakievich" w:date="2017-06-12T12:51:00Z">
        <w:r w:rsidRPr="004A26F0" w:rsidDel="004662A9">
          <w:rPr>
            <w:rFonts w:ascii="Times New Roman" w:hAnsi="Times New Roman"/>
            <w:sz w:val="20"/>
            <w:szCs w:val="20"/>
          </w:rPr>
          <w:t>wind in turbulent thermal convection. Physical Review E</w:t>
        </w:r>
      </w:moveFrom>
    </w:p>
    <w:p w14:paraId="71B5B266" w14:textId="4C959EC4" w:rsidR="00A831CD" w:rsidDel="004662A9" w:rsidRDefault="00A831CD" w:rsidP="00A831CD">
      <w:pPr>
        <w:pStyle w:val="p1"/>
        <w:rPr>
          <w:rFonts w:ascii="Times New Roman" w:hAnsi="Times New Roman"/>
          <w:sz w:val="20"/>
          <w:szCs w:val="20"/>
        </w:rPr>
      </w:pPr>
      <w:moveFrom w:id="82" w:author="Philip Sakievich" w:date="2017-06-12T12:51:00Z">
        <w:r w:rsidRPr="004A26F0" w:rsidDel="004662A9">
          <w:rPr>
            <w:rFonts w:ascii="Times New Roman" w:hAnsi="Times New Roman"/>
            <w:sz w:val="20"/>
            <w:szCs w:val="20"/>
          </w:rPr>
          <w:t>75 (016302).</w:t>
        </w:r>
      </w:moveFrom>
    </w:p>
    <w:moveFromRangeEnd w:id="79"/>
    <w:p w14:paraId="462F2B40" w14:textId="77777777" w:rsidR="00C63DF3" w:rsidRDefault="00C63DF3" w:rsidP="00C63DF3">
      <w:pPr>
        <w:rPr>
          <w:ins w:id="83" w:author="Philip Sakievich" w:date="2017-06-12T13:14:00Z"/>
          <w:rFonts w:eastAsia="Times New Roman"/>
        </w:rPr>
      </w:pPr>
      <w:ins w:id="84" w:author="Philip Sakievich" w:date="2017-06-12T13:14:00Z">
        <w:r>
          <w:rPr>
            <w:rFonts w:ascii="Arial" w:eastAsia="Times New Roman" w:hAnsi="Arial" w:cs="Arial"/>
            <w:color w:val="222222"/>
            <w:sz w:val="20"/>
            <w:szCs w:val="20"/>
            <w:shd w:val="clear" w:color="auto" w:fill="FFFFFF"/>
          </w:rPr>
          <w:t>Scheel, Janet D., Mohammad S. Emran, and Jörg Schumacher. "Resolving the fine-scale structure in turbulent Rayleigh–Bénard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New Journal of Physics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15.11 (2013): 113063.</w:t>
        </w:r>
      </w:ins>
    </w:p>
    <w:p w14:paraId="4DB02825" w14:textId="0E78CB94" w:rsidR="00FD568A" w:rsidDel="00C63DF3" w:rsidRDefault="00FD568A" w:rsidP="00A831CD">
      <w:pPr>
        <w:pStyle w:val="p1"/>
        <w:rPr>
          <w:del w:id="85" w:author="Philip Sakievich" w:date="2017-06-12T13:13:00Z"/>
          <w:rFonts w:ascii="Times New Roman" w:hAnsi="Times New Roman"/>
          <w:sz w:val="20"/>
          <w:szCs w:val="20"/>
        </w:rPr>
      </w:pPr>
    </w:p>
    <w:p w14:paraId="10B8738A" w14:textId="5905CF80" w:rsidR="00FD568A" w:rsidRPr="004A26F0" w:rsidDel="00C63DF3" w:rsidRDefault="00FD568A" w:rsidP="00FD568A">
      <w:pPr>
        <w:pStyle w:val="p1"/>
        <w:rPr>
          <w:del w:id="86" w:author="Philip Sakievich" w:date="2017-06-12T13:13:00Z"/>
          <w:rFonts w:ascii="Times New Roman" w:hAnsi="Times New Roman"/>
          <w:sz w:val="20"/>
          <w:szCs w:val="20"/>
        </w:rPr>
      </w:pPr>
      <w:del w:id="87" w:author="Philip Sakievich" w:date="2017-06-12T13:13:00Z">
        <w:r w:rsidRPr="004A26F0" w:rsidDel="00C63DF3">
          <w:rPr>
            <w:rFonts w:ascii="Times New Roman" w:hAnsi="Times New Roman"/>
            <w:sz w:val="20"/>
            <w:szCs w:val="20"/>
          </w:rPr>
          <w:delText>Xia, K. Q., Sun, C.&amp;</w:delText>
        </w:r>
        <w:r w:rsidDel="00C63DF3">
          <w:rPr>
            <w:rFonts w:ascii="Times New Roman" w:hAnsi="Times New Roman"/>
            <w:sz w:val="20"/>
            <w:szCs w:val="20"/>
          </w:rPr>
          <w:delText xml:space="preserve"> </w:delText>
        </w:r>
        <w:r w:rsidRPr="004A26F0" w:rsidDel="00C63DF3">
          <w:rPr>
            <w:rFonts w:ascii="Times New Roman" w:hAnsi="Times New Roman"/>
            <w:sz w:val="20"/>
            <w:szCs w:val="20"/>
          </w:rPr>
          <w:delText xml:space="preserve">Cheung, </w:delText>
        </w:r>
        <w:r w:rsidDel="00C63DF3">
          <w:rPr>
            <w:rFonts w:ascii="Times New Roman" w:hAnsi="Times New Roman"/>
            <w:sz w:val="20"/>
            <w:szCs w:val="20"/>
          </w:rPr>
          <w:delText>??????</w:delText>
        </w:r>
      </w:del>
    </w:p>
    <w:p w14:paraId="7A00EE07" w14:textId="77777777" w:rsidR="00FD568A" w:rsidRPr="004A26F0" w:rsidRDefault="00FD568A" w:rsidP="00A831CD">
      <w:pPr>
        <w:pStyle w:val="p1"/>
        <w:rPr>
          <w:rFonts w:ascii="Times New Roman" w:hAnsi="Times New Roman"/>
          <w:sz w:val="20"/>
          <w:szCs w:val="20"/>
        </w:rPr>
      </w:pPr>
    </w:p>
    <w:p w14:paraId="579A7CB5" w14:textId="77777777" w:rsidR="004A26F0" w:rsidRPr="004A26F0" w:rsidRDefault="004A26F0" w:rsidP="00A831CD">
      <w:pPr>
        <w:pStyle w:val="p1"/>
        <w:rPr>
          <w:rFonts w:ascii="Times New Roman" w:hAnsi="Times New Roman"/>
          <w:sz w:val="20"/>
          <w:szCs w:val="20"/>
        </w:rPr>
      </w:pPr>
    </w:p>
    <w:p w14:paraId="7C1BEC12" w14:textId="77777777" w:rsidR="00E40996" w:rsidRPr="004A26F0" w:rsidRDefault="00E40996" w:rsidP="00A831CD">
      <w:pPr>
        <w:pStyle w:val="p1"/>
        <w:rPr>
          <w:rFonts w:ascii="Times New Roman" w:hAnsi="Times New Roman"/>
          <w:sz w:val="20"/>
          <w:szCs w:val="20"/>
        </w:rPr>
      </w:pPr>
    </w:p>
    <w:p w14:paraId="11FC6F73" w14:textId="77777777" w:rsidR="00E40996" w:rsidRPr="004A26F0" w:rsidRDefault="00E40996" w:rsidP="0020778F">
      <w:pPr>
        <w:pStyle w:val="p1"/>
        <w:rPr>
          <w:rFonts w:ascii="Times New Roman" w:hAnsi="Times New Roman"/>
          <w:sz w:val="20"/>
          <w:szCs w:val="20"/>
        </w:rPr>
      </w:pPr>
    </w:p>
    <w:p w14:paraId="1D05C07A" w14:textId="497395B3" w:rsidR="00AB5792" w:rsidRPr="004A26F0" w:rsidRDefault="00AB5792" w:rsidP="004A26F0">
      <w:pPr>
        <w:pStyle w:val="p1"/>
        <w:rPr>
          <w:rFonts w:ascii="Times New Roman" w:hAnsi="Times New Roman"/>
          <w:sz w:val="20"/>
          <w:szCs w:val="20"/>
        </w:rPr>
      </w:pPr>
    </w:p>
    <w:sectPr w:rsidR="00AB5792" w:rsidRPr="004A26F0" w:rsidSect="004E19F7">
      <w:type w:val="continuous"/>
      <w:pgSz w:w="12240" w:h="15840"/>
      <w:pgMar w:top="1872" w:right="1872" w:bottom="1872" w:left="187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Philip Sakievich" w:date="2017-06-12T13:19:00Z" w:initials="PS">
    <w:p w14:paraId="121C4F3D" w14:textId="77777777" w:rsidR="00A708B8" w:rsidRDefault="00A708B8" w:rsidP="00A708B8">
      <w:pPr>
        <w:rPr>
          <w:rFonts w:eastAsia="Times New Roman"/>
        </w:rPr>
      </w:pPr>
      <w:r>
        <w:rPr>
          <w:rStyle w:val="CommentReference"/>
        </w:rPr>
        <w:annotationRef/>
      </w:r>
      <w:r>
        <w:t xml:space="preserve">Couldn’t fine this year.  Did you mean: </w:t>
      </w:r>
      <w:r>
        <w:rPr>
          <w:rFonts w:ascii="Arial" w:eastAsia="Times New Roman" w:hAnsi="Arial" w:cs="Arial"/>
          <w:color w:val="222222"/>
          <w:sz w:val="20"/>
          <w:szCs w:val="20"/>
          <w:shd w:val="clear" w:color="auto" w:fill="FFFFFF"/>
        </w:rPr>
        <w:t>Malkus, W. V. R. "Outline of a theory of turbulent shear flow."</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1.05 (1956): 521-539.</w:t>
      </w:r>
    </w:p>
    <w:p w14:paraId="1DDEFF16" w14:textId="16762900" w:rsidR="00A708B8" w:rsidRDefault="00A708B8">
      <w:pPr>
        <w:pStyle w:val="CommentText"/>
      </w:pPr>
    </w:p>
  </w:comment>
  <w:comment w:id="23" w:author="Philip Sakievich" w:date="2017-06-12T13:15:00Z" w:initials="PS">
    <w:p w14:paraId="42315E64" w14:textId="030BF958" w:rsidR="00C63DF3" w:rsidRDefault="00C63DF3">
      <w:pPr>
        <w:pStyle w:val="CommentText"/>
      </w:pPr>
      <w:r>
        <w:rPr>
          <w:rStyle w:val="CommentReference"/>
        </w:rPr>
        <w:annotationRef/>
      </w:r>
      <w:r>
        <w:t xml:space="preserve">This is not an older work, but it is on the </w:t>
      </w:r>
      <w:r w:rsidR="00320541">
        <w:t xml:space="preserve">statistical </w:t>
      </w:r>
      <w:r>
        <w:t>similarity between HIT</w:t>
      </w:r>
      <w:r w:rsidR="00320541">
        <w:t xml:space="preserve"> and sections of Channel Flow</w:t>
      </w:r>
      <w:r>
        <w:t xml:space="preserve"> and </w:t>
      </w:r>
      <w:r w:rsidR="00320541">
        <w:t xml:space="preserve">the bulk region in </w:t>
      </w:r>
      <w:r>
        <w:t xml:space="preserve">RBC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EFF16" w15:done="0"/>
  <w15:commentEx w15:paraId="42315E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6DFF7" w14:textId="77777777" w:rsidR="004C1A29" w:rsidRDefault="004C1A29" w:rsidP="00EE04B8">
      <w:r>
        <w:separator/>
      </w:r>
    </w:p>
  </w:endnote>
  <w:endnote w:type="continuationSeparator" w:id="0">
    <w:p w14:paraId="7EFE2796" w14:textId="77777777" w:rsidR="004C1A29" w:rsidRDefault="004C1A29" w:rsidP="00E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CBD5"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fldChar w:fldCharType="begin"/>
    </w:r>
    <w:r w:rsidRPr="009D135C">
      <w:rPr>
        <w:rFonts w:ascii="Arial" w:hAnsi="Arial" w:cs="Arial"/>
        <w:sz w:val="18"/>
        <w:szCs w:val="18"/>
      </w:rPr>
      <w:instrText xml:space="preserve"> PAGE   \* MERGEFORMAT </w:instrText>
    </w:r>
    <w:r w:rsidRPr="009D135C">
      <w:rPr>
        <w:rFonts w:ascii="Arial" w:hAnsi="Arial" w:cs="Arial"/>
        <w:sz w:val="18"/>
        <w:szCs w:val="18"/>
      </w:rPr>
      <w:fldChar w:fldCharType="separate"/>
    </w:r>
    <w:r w:rsidR="004C1A29">
      <w:rPr>
        <w:rFonts w:ascii="Arial" w:hAnsi="Arial" w:cs="Arial"/>
        <w:noProof/>
        <w:sz w:val="18"/>
        <w:szCs w:val="18"/>
      </w:rPr>
      <w:t>1</w:t>
    </w:r>
    <w:r w:rsidRPr="009D135C">
      <w:rPr>
        <w:rFonts w:ascii="Arial" w:hAnsi="Arial" w:cs="Arial"/>
        <w:sz w:val="18"/>
        <w:szCs w:val="18"/>
      </w:rPr>
      <w:fldChar w:fldCharType="end"/>
    </w:r>
  </w:p>
  <w:p w14:paraId="1AC8A8A3"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t>session.paper</w:t>
    </w:r>
  </w:p>
  <w:p w14:paraId="1EFA2B3E" w14:textId="77777777" w:rsidR="00C414BA" w:rsidRDefault="00C414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AE4D6" w14:textId="77777777" w:rsidR="004C1A29" w:rsidRDefault="004C1A29" w:rsidP="00EE04B8">
      <w:r>
        <w:separator/>
      </w:r>
    </w:p>
  </w:footnote>
  <w:footnote w:type="continuationSeparator" w:id="0">
    <w:p w14:paraId="748089D5" w14:textId="77777777" w:rsidR="004C1A29" w:rsidRDefault="004C1A29" w:rsidP="00EE04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B4E61" w14:textId="77777777" w:rsidR="00C414BA" w:rsidRPr="009D135C" w:rsidRDefault="00C414BA" w:rsidP="009D135C">
    <w:pPr>
      <w:pStyle w:val="Header"/>
      <w:jc w:val="center"/>
      <w:rPr>
        <w:rFonts w:ascii="Arial" w:hAnsi="Arial" w:cs="Arial"/>
        <w:sz w:val="18"/>
        <w:szCs w:val="18"/>
      </w:rPr>
    </w:pPr>
    <w:r w:rsidRPr="009D135C">
      <w:rPr>
        <w:rFonts w:ascii="Arial" w:hAnsi="Arial" w:cs="Arial"/>
        <w:sz w:val="18"/>
        <w:szCs w:val="18"/>
      </w:rPr>
      <w:t>10</w:t>
    </w:r>
    <w:r w:rsidRPr="009D135C">
      <w:rPr>
        <w:rFonts w:ascii="Arial" w:hAnsi="Arial" w:cs="Arial"/>
        <w:sz w:val="18"/>
        <w:szCs w:val="18"/>
        <w:vertAlign w:val="superscript"/>
      </w:rPr>
      <w:t>th</w:t>
    </w:r>
    <w:r w:rsidRPr="009D135C">
      <w:rPr>
        <w:rFonts w:ascii="Arial" w:hAnsi="Arial" w:cs="Arial"/>
        <w:sz w:val="18"/>
        <w:szCs w:val="18"/>
      </w:rPr>
      <w:t xml:space="preserve"> International Symposium on Turbulence and Shear Flow Phenomena (TSFP10), Chicago, USA, July, 2017</w:t>
    </w:r>
  </w:p>
  <w:p w14:paraId="358AD2DB" w14:textId="77777777" w:rsidR="00C414BA" w:rsidRPr="009D135C" w:rsidRDefault="00C414BA">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2E4F2" w14:textId="52BE4D28" w:rsidR="00EE04B8" w:rsidRDefault="00EE04B8">
    <w:pPr>
      <w:pStyle w:val="Header"/>
    </w:pPr>
    <w:r>
      <w:t>5/25/17 5:08 PM</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Sakievich">
    <w15:presenceInfo w15:providerId="Windows Live" w15:userId="b8eaf27b3bbf8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86"/>
    <w:rsid w:val="00092F25"/>
    <w:rsid w:val="00096546"/>
    <w:rsid w:val="000966B3"/>
    <w:rsid w:val="000B25CB"/>
    <w:rsid w:val="001130A5"/>
    <w:rsid w:val="001355A2"/>
    <w:rsid w:val="00137712"/>
    <w:rsid w:val="001620B7"/>
    <w:rsid w:val="001A593A"/>
    <w:rsid w:val="001A78F1"/>
    <w:rsid w:val="001C7C8C"/>
    <w:rsid w:val="0020210B"/>
    <w:rsid w:val="0020778F"/>
    <w:rsid w:val="00220144"/>
    <w:rsid w:val="002343FF"/>
    <w:rsid w:val="00241D5F"/>
    <w:rsid w:val="00260372"/>
    <w:rsid w:val="002627FD"/>
    <w:rsid w:val="00283E67"/>
    <w:rsid w:val="002865A2"/>
    <w:rsid w:val="002B3DDF"/>
    <w:rsid w:val="002F0B1D"/>
    <w:rsid w:val="002F2BD8"/>
    <w:rsid w:val="002F343F"/>
    <w:rsid w:val="003106B5"/>
    <w:rsid w:val="00320541"/>
    <w:rsid w:val="00376906"/>
    <w:rsid w:val="003B502E"/>
    <w:rsid w:val="003D2508"/>
    <w:rsid w:val="003D79BE"/>
    <w:rsid w:val="004569AB"/>
    <w:rsid w:val="004662A9"/>
    <w:rsid w:val="004733C0"/>
    <w:rsid w:val="0049614E"/>
    <w:rsid w:val="004A26F0"/>
    <w:rsid w:val="004C1A29"/>
    <w:rsid w:val="004D4D33"/>
    <w:rsid w:val="004D5280"/>
    <w:rsid w:val="004D74F8"/>
    <w:rsid w:val="004E19F7"/>
    <w:rsid w:val="005214E7"/>
    <w:rsid w:val="00524903"/>
    <w:rsid w:val="00583ACA"/>
    <w:rsid w:val="00591E37"/>
    <w:rsid w:val="005C3037"/>
    <w:rsid w:val="005E1C0E"/>
    <w:rsid w:val="005F779F"/>
    <w:rsid w:val="00622006"/>
    <w:rsid w:val="00641D62"/>
    <w:rsid w:val="00666241"/>
    <w:rsid w:val="006706D9"/>
    <w:rsid w:val="00675C6E"/>
    <w:rsid w:val="00691B54"/>
    <w:rsid w:val="00696849"/>
    <w:rsid w:val="006A43A2"/>
    <w:rsid w:val="006C70AD"/>
    <w:rsid w:val="006F0A54"/>
    <w:rsid w:val="007636AC"/>
    <w:rsid w:val="00786D39"/>
    <w:rsid w:val="00793A1F"/>
    <w:rsid w:val="00795164"/>
    <w:rsid w:val="007B1F10"/>
    <w:rsid w:val="007C1C3B"/>
    <w:rsid w:val="007D6FF1"/>
    <w:rsid w:val="007F0386"/>
    <w:rsid w:val="007F2F86"/>
    <w:rsid w:val="00807110"/>
    <w:rsid w:val="00813383"/>
    <w:rsid w:val="00823897"/>
    <w:rsid w:val="00824E12"/>
    <w:rsid w:val="00826AF0"/>
    <w:rsid w:val="0083338A"/>
    <w:rsid w:val="0086336E"/>
    <w:rsid w:val="0089327D"/>
    <w:rsid w:val="008A79D1"/>
    <w:rsid w:val="008C3DA4"/>
    <w:rsid w:val="008C6CA4"/>
    <w:rsid w:val="008F6E36"/>
    <w:rsid w:val="00912FDA"/>
    <w:rsid w:val="0092523A"/>
    <w:rsid w:val="00925398"/>
    <w:rsid w:val="0096012C"/>
    <w:rsid w:val="00963752"/>
    <w:rsid w:val="009D6711"/>
    <w:rsid w:val="00A23ACB"/>
    <w:rsid w:val="00A708B8"/>
    <w:rsid w:val="00A831CD"/>
    <w:rsid w:val="00A86113"/>
    <w:rsid w:val="00A96222"/>
    <w:rsid w:val="00AB5792"/>
    <w:rsid w:val="00AF0723"/>
    <w:rsid w:val="00B50403"/>
    <w:rsid w:val="00B71BFC"/>
    <w:rsid w:val="00B8498B"/>
    <w:rsid w:val="00C24133"/>
    <w:rsid w:val="00C25282"/>
    <w:rsid w:val="00C3158B"/>
    <w:rsid w:val="00C414BA"/>
    <w:rsid w:val="00C63DF3"/>
    <w:rsid w:val="00CB0F6D"/>
    <w:rsid w:val="00CB1B72"/>
    <w:rsid w:val="00CC27CA"/>
    <w:rsid w:val="00CD1063"/>
    <w:rsid w:val="00CE1958"/>
    <w:rsid w:val="00D3065C"/>
    <w:rsid w:val="00D4156E"/>
    <w:rsid w:val="00D44C2D"/>
    <w:rsid w:val="00D57074"/>
    <w:rsid w:val="00E01B06"/>
    <w:rsid w:val="00E10B2B"/>
    <w:rsid w:val="00E25B81"/>
    <w:rsid w:val="00E2646A"/>
    <w:rsid w:val="00E40996"/>
    <w:rsid w:val="00E52533"/>
    <w:rsid w:val="00E9548E"/>
    <w:rsid w:val="00EB6E22"/>
    <w:rsid w:val="00EE04B8"/>
    <w:rsid w:val="00EF5652"/>
    <w:rsid w:val="00F200F4"/>
    <w:rsid w:val="00F2168E"/>
    <w:rsid w:val="00F5006E"/>
    <w:rsid w:val="00F527D8"/>
    <w:rsid w:val="00F60521"/>
    <w:rsid w:val="00F7467B"/>
    <w:rsid w:val="00FC19B6"/>
    <w:rsid w:val="00FD56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45D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D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04B8"/>
    <w:pPr>
      <w:tabs>
        <w:tab w:val="center" w:pos="4680"/>
        <w:tab w:val="right" w:pos="9360"/>
      </w:tabs>
    </w:pPr>
    <w:rPr>
      <w:rFonts w:ascii="Cambria" w:eastAsia="ＭＳ 明朝" w:hAnsi="Cambria"/>
    </w:rPr>
  </w:style>
  <w:style w:type="character" w:customStyle="1" w:styleId="HeaderChar">
    <w:name w:val="Header Char"/>
    <w:basedOn w:val="DefaultParagraphFont"/>
    <w:link w:val="Header"/>
    <w:uiPriority w:val="99"/>
    <w:rsid w:val="00EE04B8"/>
  </w:style>
  <w:style w:type="paragraph" w:styleId="Footer">
    <w:name w:val="footer"/>
    <w:basedOn w:val="Normal"/>
    <w:link w:val="FooterChar"/>
    <w:uiPriority w:val="99"/>
    <w:unhideWhenUsed/>
    <w:rsid w:val="00EE04B8"/>
    <w:pPr>
      <w:tabs>
        <w:tab w:val="center" w:pos="4680"/>
        <w:tab w:val="right" w:pos="9360"/>
      </w:tabs>
    </w:pPr>
    <w:rPr>
      <w:rFonts w:ascii="Cambria" w:eastAsia="ＭＳ 明朝" w:hAnsi="Cambria"/>
    </w:rPr>
  </w:style>
  <w:style w:type="character" w:customStyle="1" w:styleId="FooterChar">
    <w:name w:val="Footer Char"/>
    <w:basedOn w:val="DefaultParagraphFont"/>
    <w:link w:val="Footer"/>
    <w:uiPriority w:val="99"/>
    <w:rsid w:val="00EE04B8"/>
  </w:style>
  <w:style w:type="paragraph" w:customStyle="1" w:styleId="PaperTitle">
    <w:name w:val="Paper Title"/>
    <w:basedOn w:val="Normal"/>
    <w:rsid w:val="00C414BA"/>
    <w:pPr>
      <w:spacing w:line="252" w:lineRule="auto"/>
      <w:jc w:val="center"/>
    </w:pPr>
    <w:rPr>
      <w:rFonts w:ascii="Helvetica" w:eastAsia="Malgun Gothic" w:hAnsi="Helvetica"/>
      <w:b/>
      <w:lang w:val="de-DE" w:eastAsia="de-DE"/>
    </w:rPr>
  </w:style>
  <w:style w:type="paragraph" w:customStyle="1" w:styleId="AuthorName">
    <w:name w:val="Author Name"/>
    <w:basedOn w:val="Normal"/>
    <w:rsid w:val="00C414BA"/>
    <w:pPr>
      <w:spacing w:line="252" w:lineRule="auto"/>
      <w:jc w:val="center"/>
    </w:pPr>
    <w:rPr>
      <w:rFonts w:ascii="Helvetica" w:eastAsia="Malgun Gothic" w:hAnsi="Helvetica"/>
      <w:b/>
      <w:sz w:val="20"/>
      <w:lang w:val="de-DE" w:eastAsia="de-DE"/>
    </w:rPr>
  </w:style>
  <w:style w:type="paragraph" w:customStyle="1" w:styleId="AuthorInformation">
    <w:name w:val="Author Information"/>
    <w:basedOn w:val="Normal"/>
    <w:rsid w:val="00C414BA"/>
    <w:pPr>
      <w:spacing w:line="252" w:lineRule="auto"/>
      <w:jc w:val="center"/>
    </w:pPr>
    <w:rPr>
      <w:rFonts w:ascii="Helvetica" w:eastAsia="Malgun Gothic" w:hAnsi="Helvetica"/>
      <w:sz w:val="20"/>
      <w:lang w:val="de-DE" w:eastAsia="de-DE"/>
    </w:rPr>
  </w:style>
  <w:style w:type="paragraph" w:customStyle="1" w:styleId="PaperText">
    <w:name w:val="Paper Text"/>
    <w:basedOn w:val="Normal"/>
    <w:rsid w:val="00C414BA"/>
    <w:pPr>
      <w:spacing w:line="252" w:lineRule="auto"/>
      <w:ind w:firstLine="284"/>
      <w:jc w:val="both"/>
    </w:pPr>
    <w:rPr>
      <w:rFonts w:eastAsia="Malgun Gothic"/>
      <w:sz w:val="18"/>
      <w:lang w:val="de-DE" w:eastAsia="de-DE"/>
    </w:rPr>
  </w:style>
  <w:style w:type="paragraph" w:customStyle="1" w:styleId="TextHeading3">
    <w:name w:val="Text Heading #3"/>
    <w:basedOn w:val="Normal"/>
    <w:link w:val="TextHeading3Char"/>
    <w:rsid w:val="00AB5792"/>
    <w:pPr>
      <w:spacing w:line="252" w:lineRule="auto"/>
      <w:ind w:firstLine="284"/>
    </w:pPr>
    <w:rPr>
      <w:rFonts w:ascii="Helvetica" w:eastAsia="Malgun Gothic" w:hAnsi="Helvetica"/>
      <w:b/>
      <w:sz w:val="18"/>
      <w:lang w:val="de-DE" w:eastAsia="de-DE"/>
    </w:rPr>
  </w:style>
  <w:style w:type="character" w:customStyle="1" w:styleId="TextHeading3Char">
    <w:name w:val="Text Heading #3 Char"/>
    <w:link w:val="TextHeading3"/>
    <w:rsid w:val="00AB5792"/>
    <w:rPr>
      <w:rFonts w:ascii="Helvetica" w:eastAsia="Malgun Gothic" w:hAnsi="Helvetica" w:cs="Times New Roman"/>
      <w:b/>
      <w:sz w:val="18"/>
      <w:lang w:val="de-DE" w:eastAsia="de-DE"/>
    </w:rPr>
  </w:style>
  <w:style w:type="paragraph" w:styleId="PlainText">
    <w:name w:val="Plain Text"/>
    <w:basedOn w:val="Normal"/>
    <w:link w:val="PlainTextChar"/>
    <w:uiPriority w:val="99"/>
    <w:unhideWhenUsed/>
    <w:rsid w:val="0049614E"/>
    <w:rPr>
      <w:rFonts w:ascii="Courier" w:hAnsi="Courier" w:cstheme="minorBidi"/>
      <w:sz w:val="21"/>
      <w:szCs w:val="21"/>
    </w:rPr>
  </w:style>
  <w:style w:type="character" w:customStyle="1" w:styleId="PlainTextChar">
    <w:name w:val="Plain Text Char"/>
    <w:basedOn w:val="DefaultParagraphFont"/>
    <w:link w:val="PlainText"/>
    <w:uiPriority w:val="99"/>
    <w:rsid w:val="0049614E"/>
    <w:rPr>
      <w:rFonts w:ascii="Courier" w:hAnsi="Courier"/>
      <w:sz w:val="21"/>
      <w:szCs w:val="21"/>
    </w:rPr>
  </w:style>
  <w:style w:type="paragraph" w:customStyle="1" w:styleId="p1">
    <w:name w:val="p1"/>
    <w:basedOn w:val="Normal"/>
    <w:rsid w:val="00A831CD"/>
    <w:rPr>
      <w:rFonts w:ascii="Helvetica" w:hAnsi="Helvetica"/>
      <w:sz w:val="14"/>
      <w:szCs w:val="14"/>
    </w:rPr>
  </w:style>
  <w:style w:type="paragraph" w:styleId="BalloonText">
    <w:name w:val="Balloon Text"/>
    <w:basedOn w:val="Normal"/>
    <w:link w:val="BalloonTextChar"/>
    <w:uiPriority w:val="99"/>
    <w:semiHidden/>
    <w:unhideWhenUsed/>
    <w:rsid w:val="004662A9"/>
    <w:rPr>
      <w:rFonts w:eastAsia="ＭＳ 明朝"/>
      <w:sz w:val="18"/>
      <w:szCs w:val="18"/>
    </w:rPr>
  </w:style>
  <w:style w:type="character" w:customStyle="1" w:styleId="BalloonTextChar">
    <w:name w:val="Balloon Text Char"/>
    <w:basedOn w:val="DefaultParagraphFont"/>
    <w:link w:val="BalloonText"/>
    <w:uiPriority w:val="99"/>
    <w:semiHidden/>
    <w:rsid w:val="004662A9"/>
    <w:rPr>
      <w:rFonts w:ascii="Times New Roman" w:eastAsia="ＭＳ 明朝" w:hAnsi="Times New Roman" w:cs="Times New Roman"/>
      <w:sz w:val="18"/>
      <w:szCs w:val="18"/>
    </w:rPr>
  </w:style>
  <w:style w:type="character" w:customStyle="1" w:styleId="apple-converted-space">
    <w:name w:val="apple-converted-space"/>
    <w:basedOn w:val="DefaultParagraphFont"/>
    <w:rsid w:val="004662A9"/>
  </w:style>
  <w:style w:type="character" w:styleId="CommentReference">
    <w:name w:val="annotation reference"/>
    <w:basedOn w:val="DefaultParagraphFont"/>
    <w:uiPriority w:val="99"/>
    <w:semiHidden/>
    <w:unhideWhenUsed/>
    <w:rsid w:val="00C63DF3"/>
    <w:rPr>
      <w:sz w:val="18"/>
      <w:szCs w:val="18"/>
    </w:rPr>
  </w:style>
  <w:style w:type="paragraph" w:styleId="CommentText">
    <w:name w:val="annotation text"/>
    <w:basedOn w:val="Normal"/>
    <w:link w:val="CommentTextChar"/>
    <w:uiPriority w:val="99"/>
    <w:semiHidden/>
    <w:unhideWhenUsed/>
    <w:rsid w:val="00C63DF3"/>
  </w:style>
  <w:style w:type="character" w:customStyle="1" w:styleId="CommentTextChar">
    <w:name w:val="Comment Text Char"/>
    <w:basedOn w:val="DefaultParagraphFont"/>
    <w:link w:val="CommentText"/>
    <w:uiPriority w:val="99"/>
    <w:semiHidden/>
    <w:rsid w:val="00C63DF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63DF3"/>
    <w:rPr>
      <w:b/>
      <w:bCs/>
      <w:sz w:val="20"/>
      <w:szCs w:val="20"/>
    </w:rPr>
  </w:style>
  <w:style w:type="character" w:customStyle="1" w:styleId="CommentSubjectChar">
    <w:name w:val="Comment Subject Char"/>
    <w:basedOn w:val="CommentTextChar"/>
    <w:link w:val="CommentSubject"/>
    <w:uiPriority w:val="99"/>
    <w:semiHidden/>
    <w:rsid w:val="00C63DF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244">
      <w:bodyDiv w:val="1"/>
      <w:marLeft w:val="0"/>
      <w:marRight w:val="0"/>
      <w:marTop w:val="0"/>
      <w:marBottom w:val="0"/>
      <w:divBdr>
        <w:top w:val="none" w:sz="0" w:space="0" w:color="auto"/>
        <w:left w:val="none" w:sz="0" w:space="0" w:color="auto"/>
        <w:bottom w:val="none" w:sz="0" w:space="0" w:color="auto"/>
        <w:right w:val="none" w:sz="0" w:space="0" w:color="auto"/>
      </w:divBdr>
    </w:div>
    <w:div w:id="271016773">
      <w:bodyDiv w:val="1"/>
      <w:marLeft w:val="0"/>
      <w:marRight w:val="0"/>
      <w:marTop w:val="0"/>
      <w:marBottom w:val="0"/>
      <w:divBdr>
        <w:top w:val="none" w:sz="0" w:space="0" w:color="auto"/>
        <w:left w:val="none" w:sz="0" w:space="0" w:color="auto"/>
        <w:bottom w:val="none" w:sz="0" w:space="0" w:color="auto"/>
        <w:right w:val="none" w:sz="0" w:space="0" w:color="auto"/>
      </w:divBdr>
    </w:div>
    <w:div w:id="274601398">
      <w:bodyDiv w:val="1"/>
      <w:marLeft w:val="0"/>
      <w:marRight w:val="0"/>
      <w:marTop w:val="0"/>
      <w:marBottom w:val="0"/>
      <w:divBdr>
        <w:top w:val="none" w:sz="0" w:space="0" w:color="auto"/>
        <w:left w:val="none" w:sz="0" w:space="0" w:color="auto"/>
        <w:bottom w:val="none" w:sz="0" w:space="0" w:color="auto"/>
        <w:right w:val="none" w:sz="0" w:space="0" w:color="auto"/>
      </w:divBdr>
    </w:div>
    <w:div w:id="352656740">
      <w:bodyDiv w:val="1"/>
      <w:marLeft w:val="0"/>
      <w:marRight w:val="0"/>
      <w:marTop w:val="0"/>
      <w:marBottom w:val="0"/>
      <w:divBdr>
        <w:top w:val="none" w:sz="0" w:space="0" w:color="auto"/>
        <w:left w:val="none" w:sz="0" w:space="0" w:color="auto"/>
        <w:bottom w:val="none" w:sz="0" w:space="0" w:color="auto"/>
        <w:right w:val="none" w:sz="0" w:space="0" w:color="auto"/>
      </w:divBdr>
    </w:div>
    <w:div w:id="412775121">
      <w:bodyDiv w:val="1"/>
      <w:marLeft w:val="0"/>
      <w:marRight w:val="0"/>
      <w:marTop w:val="0"/>
      <w:marBottom w:val="0"/>
      <w:divBdr>
        <w:top w:val="none" w:sz="0" w:space="0" w:color="auto"/>
        <w:left w:val="none" w:sz="0" w:space="0" w:color="auto"/>
        <w:bottom w:val="none" w:sz="0" w:space="0" w:color="auto"/>
        <w:right w:val="none" w:sz="0" w:space="0" w:color="auto"/>
      </w:divBdr>
    </w:div>
    <w:div w:id="526602117">
      <w:bodyDiv w:val="1"/>
      <w:marLeft w:val="0"/>
      <w:marRight w:val="0"/>
      <w:marTop w:val="0"/>
      <w:marBottom w:val="0"/>
      <w:divBdr>
        <w:top w:val="none" w:sz="0" w:space="0" w:color="auto"/>
        <w:left w:val="none" w:sz="0" w:space="0" w:color="auto"/>
        <w:bottom w:val="none" w:sz="0" w:space="0" w:color="auto"/>
        <w:right w:val="none" w:sz="0" w:space="0" w:color="auto"/>
      </w:divBdr>
    </w:div>
    <w:div w:id="764039409">
      <w:bodyDiv w:val="1"/>
      <w:marLeft w:val="0"/>
      <w:marRight w:val="0"/>
      <w:marTop w:val="0"/>
      <w:marBottom w:val="0"/>
      <w:divBdr>
        <w:top w:val="none" w:sz="0" w:space="0" w:color="auto"/>
        <w:left w:val="none" w:sz="0" w:space="0" w:color="auto"/>
        <w:bottom w:val="none" w:sz="0" w:space="0" w:color="auto"/>
        <w:right w:val="none" w:sz="0" w:space="0" w:color="auto"/>
      </w:divBdr>
    </w:div>
    <w:div w:id="827669838">
      <w:bodyDiv w:val="1"/>
      <w:marLeft w:val="0"/>
      <w:marRight w:val="0"/>
      <w:marTop w:val="0"/>
      <w:marBottom w:val="0"/>
      <w:divBdr>
        <w:top w:val="none" w:sz="0" w:space="0" w:color="auto"/>
        <w:left w:val="none" w:sz="0" w:space="0" w:color="auto"/>
        <w:bottom w:val="none" w:sz="0" w:space="0" w:color="auto"/>
        <w:right w:val="none" w:sz="0" w:space="0" w:color="auto"/>
      </w:divBdr>
    </w:div>
    <w:div w:id="969825335">
      <w:bodyDiv w:val="1"/>
      <w:marLeft w:val="0"/>
      <w:marRight w:val="0"/>
      <w:marTop w:val="0"/>
      <w:marBottom w:val="0"/>
      <w:divBdr>
        <w:top w:val="none" w:sz="0" w:space="0" w:color="auto"/>
        <w:left w:val="none" w:sz="0" w:space="0" w:color="auto"/>
        <w:bottom w:val="none" w:sz="0" w:space="0" w:color="auto"/>
        <w:right w:val="none" w:sz="0" w:space="0" w:color="auto"/>
      </w:divBdr>
    </w:div>
    <w:div w:id="1042946575">
      <w:bodyDiv w:val="1"/>
      <w:marLeft w:val="0"/>
      <w:marRight w:val="0"/>
      <w:marTop w:val="0"/>
      <w:marBottom w:val="0"/>
      <w:divBdr>
        <w:top w:val="none" w:sz="0" w:space="0" w:color="auto"/>
        <w:left w:val="none" w:sz="0" w:space="0" w:color="auto"/>
        <w:bottom w:val="none" w:sz="0" w:space="0" w:color="auto"/>
        <w:right w:val="none" w:sz="0" w:space="0" w:color="auto"/>
      </w:divBdr>
    </w:div>
    <w:div w:id="1059862596">
      <w:bodyDiv w:val="1"/>
      <w:marLeft w:val="0"/>
      <w:marRight w:val="0"/>
      <w:marTop w:val="0"/>
      <w:marBottom w:val="0"/>
      <w:divBdr>
        <w:top w:val="none" w:sz="0" w:space="0" w:color="auto"/>
        <w:left w:val="none" w:sz="0" w:space="0" w:color="auto"/>
        <w:bottom w:val="none" w:sz="0" w:space="0" w:color="auto"/>
        <w:right w:val="none" w:sz="0" w:space="0" w:color="auto"/>
      </w:divBdr>
    </w:div>
    <w:div w:id="1200317132">
      <w:bodyDiv w:val="1"/>
      <w:marLeft w:val="0"/>
      <w:marRight w:val="0"/>
      <w:marTop w:val="0"/>
      <w:marBottom w:val="0"/>
      <w:divBdr>
        <w:top w:val="none" w:sz="0" w:space="0" w:color="auto"/>
        <w:left w:val="none" w:sz="0" w:space="0" w:color="auto"/>
        <w:bottom w:val="none" w:sz="0" w:space="0" w:color="auto"/>
        <w:right w:val="none" w:sz="0" w:space="0" w:color="auto"/>
      </w:divBdr>
    </w:div>
    <w:div w:id="1299918737">
      <w:bodyDiv w:val="1"/>
      <w:marLeft w:val="0"/>
      <w:marRight w:val="0"/>
      <w:marTop w:val="0"/>
      <w:marBottom w:val="0"/>
      <w:divBdr>
        <w:top w:val="none" w:sz="0" w:space="0" w:color="auto"/>
        <w:left w:val="none" w:sz="0" w:space="0" w:color="auto"/>
        <w:bottom w:val="none" w:sz="0" w:space="0" w:color="auto"/>
        <w:right w:val="none" w:sz="0" w:space="0" w:color="auto"/>
      </w:divBdr>
    </w:div>
    <w:div w:id="1340624439">
      <w:bodyDiv w:val="1"/>
      <w:marLeft w:val="0"/>
      <w:marRight w:val="0"/>
      <w:marTop w:val="0"/>
      <w:marBottom w:val="0"/>
      <w:divBdr>
        <w:top w:val="none" w:sz="0" w:space="0" w:color="auto"/>
        <w:left w:val="none" w:sz="0" w:space="0" w:color="auto"/>
        <w:bottom w:val="none" w:sz="0" w:space="0" w:color="auto"/>
        <w:right w:val="none" w:sz="0" w:space="0" w:color="auto"/>
      </w:divBdr>
    </w:div>
    <w:div w:id="1384017344">
      <w:bodyDiv w:val="1"/>
      <w:marLeft w:val="0"/>
      <w:marRight w:val="0"/>
      <w:marTop w:val="0"/>
      <w:marBottom w:val="0"/>
      <w:divBdr>
        <w:top w:val="none" w:sz="0" w:space="0" w:color="auto"/>
        <w:left w:val="none" w:sz="0" w:space="0" w:color="auto"/>
        <w:bottom w:val="none" w:sz="0" w:space="0" w:color="auto"/>
        <w:right w:val="none" w:sz="0" w:space="0" w:color="auto"/>
      </w:divBdr>
    </w:div>
    <w:div w:id="1406032654">
      <w:bodyDiv w:val="1"/>
      <w:marLeft w:val="0"/>
      <w:marRight w:val="0"/>
      <w:marTop w:val="0"/>
      <w:marBottom w:val="0"/>
      <w:divBdr>
        <w:top w:val="none" w:sz="0" w:space="0" w:color="auto"/>
        <w:left w:val="none" w:sz="0" w:space="0" w:color="auto"/>
        <w:bottom w:val="none" w:sz="0" w:space="0" w:color="auto"/>
        <w:right w:val="none" w:sz="0" w:space="0" w:color="auto"/>
      </w:divBdr>
    </w:div>
    <w:div w:id="1459758689">
      <w:bodyDiv w:val="1"/>
      <w:marLeft w:val="0"/>
      <w:marRight w:val="0"/>
      <w:marTop w:val="0"/>
      <w:marBottom w:val="0"/>
      <w:divBdr>
        <w:top w:val="none" w:sz="0" w:space="0" w:color="auto"/>
        <w:left w:val="none" w:sz="0" w:space="0" w:color="auto"/>
        <w:bottom w:val="none" w:sz="0" w:space="0" w:color="auto"/>
        <w:right w:val="none" w:sz="0" w:space="0" w:color="auto"/>
      </w:divBdr>
    </w:div>
    <w:div w:id="1467044179">
      <w:bodyDiv w:val="1"/>
      <w:marLeft w:val="0"/>
      <w:marRight w:val="0"/>
      <w:marTop w:val="0"/>
      <w:marBottom w:val="0"/>
      <w:divBdr>
        <w:top w:val="none" w:sz="0" w:space="0" w:color="auto"/>
        <w:left w:val="none" w:sz="0" w:space="0" w:color="auto"/>
        <w:bottom w:val="none" w:sz="0" w:space="0" w:color="auto"/>
        <w:right w:val="none" w:sz="0" w:space="0" w:color="auto"/>
      </w:divBdr>
    </w:div>
    <w:div w:id="1605073230">
      <w:bodyDiv w:val="1"/>
      <w:marLeft w:val="0"/>
      <w:marRight w:val="0"/>
      <w:marTop w:val="0"/>
      <w:marBottom w:val="0"/>
      <w:divBdr>
        <w:top w:val="none" w:sz="0" w:space="0" w:color="auto"/>
        <w:left w:val="none" w:sz="0" w:space="0" w:color="auto"/>
        <w:bottom w:val="none" w:sz="0" w:space="0" w:color="auto"/>
        <w:right w:val="none" w:sz="0" w:space="0" w:color="auto"/>
      </w:divBdr>
    </w:div>
    <w:div w:id="1627853321">
      <w:bodyDiv w:val="1"/>
      <w:marLeft w:val="0"/>
      <w:marRight w:val="0"/>
      <w:marTop w:val="0"/>
      <w:marBottom w:val="0"/>
      <w:divBdr>
        <w:top w:val="none" w:sz="0" w:space="0" w:color="auto"/>
        <w:left w:val="none" w:sz="0" w:space="0" w:color="auto"/>
        <w:bottom w:val="none" w:sz="0" w:space="0" w:color="auto"/>
        <w:right w:val="none" w:sz="0" w:space="0" w:color="auto"/>
      </w:divBdr>
    </w:div>
    <w:div w:id="1668896277">
      <w:bodyDiv w:val="1"/>
      <w:marLeft w:val="0"/>
      <w:marRight w:val="0"/>
      <w:marTop w:val="0"/>
      <w:marBottom w:val="0"/>
      <w:divBdr>
        <w:top w:val="none" w:sz="0" w:space="0" w:color="auto"/>
        <w:left w:val="none" w:sz="0" w:space="0" w:color="auto"/>
        <w:bottom w:val="none" w:sz="0" w:space="0" w:color="auto"/>
        <w:right w:val="none" w:sz="0" w:space="0" w:color="auto"/>
      </w:divBdr>
    </w:div>
    <w:div w:id="1673990262">
      <w:bodyDiv w:val="1"/>
      <w:marLeft w:val="0"/>
      <w:marRight w:val="0"/>
      <w:marTop w:val="0"/>
      <w:marBottom w:val="0"/>
      <w:divBdr>
        <w:top w:val="none" w:sz="0" w:space="0" w:color="auto"/>
        <w:left w:val="none" w:sz="0" w:space="0" w:color="auto"/>
        <w:bottom w:val="none" w:sz="0" w:space="0" w:color="auto"/>
        <w:right w:val="none" w:sz="0" w:space="0" w:color="auto"/>
      </w:divBdr>
    </w:div>
    <w:div w:id="1741826750">
      <w:bodyDiv w:val="1"/>
      <w:marLeft w:val="0"/>
      <w:marRight w:val="0"/>
      <w:marTop w:val="0"/>
      <w:marBottom w:val="0"/>
      <w:divBdr>
        <w:top w:val="none" w:sz="0" w:space="0" w:color="auto"/>
        <w:left w:val="none" w:sz="0" w:space="0" w:color="auto"/>
        <w:bottom w:val="none" w:sz="0" w:space="0" w:color="auto"/>
        <w:right w:val="none" w:sz="0" w:space="0" w:color="auto"/>
      </w:divBdr>
    </w:div>
    <w:div w:id="1748575218">
      <w:bodyDiv w:val="1"/>
      <w:marLeft w:val="0"/>
      <w:marRight w:val="0"/>
      <w:marTop w:val="0"/>
      <w:marBottom w:val="0"/>
      <w:divBdr>
        <w:top w:val="none" w:sz="0" w:space="0" w:color="auto"/>
        <w:left w:val="none" w:sz="0" w:space="0" w:color="auto"/>
        <w:bottom w:val="none" w:sz="0" w:space="0" w:color="auto"/>
        <w:right w:val="none" w:sz="0" w:space="0" w:color="auto"/>
      </w:divBdr>
    </w:div>
    <w:div w:id="1782797553">
      <w:bodyDiv w:val="1"/>
      <w:marLeft w:val="0"/>
      <w:marRight w:val="0"/>
      <w:marTop w:val="0"/>
      <w:marBottom w:val="0"/>
      <w:divBdr>
        <w:top w:val="none" w:sz="0" w:space="0" w:color="auto"/>
        <w:left w:val="none" w:sz="0" w:space="0" w:color="auto"/>
        <w:bottom w:val="none" w:sz="0" w:space="0" w:color="auto"/>
        <w:right w:val="none" w:sz="0" w:space="0" w:color="auto"/>
      </w:divBdr>
    </w:div>
    <w:div w:id="1859733125">
      <w:bodyDiv w:val="1"/>
      <w:marLeft w:val="0"/>
      <w:marRight w:val="0"/>
      <w:marTop w:val="0"/>
      <w:marBottom w:val="0"/>
      <w:divBdr>
        <w:top w:val="none" w:sz="0" w:space="0" w:color="auto"/>
        <w:left w:val="none" w:sz="0" w:space="0" w:color="auto"/>
        <w:bottom w:val="none" w:sz="0" w:space="0" w:color="auto"/>
        <w:right w:val="none" w:sz="0" w:space="0" w:color="auto"/>
      </w:divBdr>
    </w:div>
    <w:div w:id="1945531329">
      <w:bodyDiv w:val="1"/>
      <w:marLeft w:val="0"/>
      <w:marRight w:val="0"/>
      <w:marTop w:val="0"/>
      <w:marBottom w:val="0"/>
      <w:divBdr>
        <w:top w:val="none" w:sz="0" w:space="0" w:color="auto"/>
        <w:left w:val="none" w:sz="0" w:space="0" w:color="auto"/>
        <w:bottom w:val="none" w:sz="0" w:space="0" w:color="auto"/>
        <w:right w:val="none" w:sz="0" w:space="0" w:color="auto"/>
      </w:divBdr>
    </w:div>
    <w:div w:id="2029717918">
      <w:bodyDiv w:val="1"/>
      <w:marLeft w:val="0"/>
      <w:marRight w:val="0"/>
      <w:marTop w:val="0"/>
      <w:marBottom w:val="0"/>
      <w:divBdr>
        <w:top w:val="none" w:sz="0" w:space="0" w:color="auto"/>
        <w:left w:val="none" w:sz="0" w:space="0" w:color="auto"/>
        <w:bottom w:val="none" w:sz="0" w:space="0" w:color="auto"/>
        <w:right w:val="none" w:sz="0" w:space="0" w:color="auto"/>
      </w:divBdr>
    </w:div>
    <w:div w:id="211998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3271</Words>
  <Characters>18649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Adrian</dc:creator>
  <cp:keywords/>
  <dc:description/>
  <cp:lastModifiedBy>Philip Sakievich</cp:lastModifiedBy>
  <cp:revision>3</cp:revision>
  <dcterms:created xsi:type="dcterms:W3CDTF">2017-06-12T20:31:00Z</dcterms:created>
  <dcterms:modified xsi:type="dcterms:W3CDTF">2017-06-13T22:42:00Z</dcterms:modified>
</cp:coreProperties>
</file>